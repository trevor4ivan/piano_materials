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9C9" w:rsidRDefault="00A759C9" w:rsidP="00A759C9">
      <w:pPr>
        <w:pStyle w:val="NormalWeb"/>
        <w:shd w:val="clear" w:color="auto" w:fill="FFFFFF"/>
        <w:spacing w:line="240" w:lineRule="atLeast"/>
        <w:jc w:val="center"/>
        <w:rPr>
          <w:rFonts w:ascii="Verdana" w:hAnsi="Verdana"/>
          <w:color w:val="000000"/>
          <w:sz w:val="20"/>
          <w:szCs w:val="20"/>
        </w:rPr>
      </w:pPr>
      <w:r>
        <w:rPr>
          <w:rFonts w:ascii="Verdana" w:hAnsi="Verdana"/>
          <w:noProof/>
          <w:color w:val="000000"/>
          <w:sz w:val="20"/>
          <w:szCs w:val="20"/>
        </w:rPr>
        <w:drawing>
          <wp:inline distT="0" distB="0" distL="0" distR="0">
            <wp:extent cx="4200525" cy="2324100"/>
            <wp:effectExtent l="19050" t="0" r="9525" b="0"/>
            <wp:docPr id="1" name="Picture 1" descr="piano notes and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ano notes and keys"/>
                    <pic:cNvPicPr>
                      <a:picLocks noChangeAspect="1" noChangeArrowheads="1"/>
                    </pic:cNvPicPr>
                  </pic:nvPicPr>
                  <pic:blipFill>
                    <a:blip r:embed="rId4"/>
                    <a:srcRect/>
                    <a:stretch>
                      <a:fillRect/>
                    </a:stretch>
                  </pic:blipFill>
                  <pic:spPr bwMode="auto">
                    <a:xfrm>
                      <a:off x="0" y="0"/>
                      <a:ext cx="4200525" cy="2324100"/>
                    </a:xfrm>
                    <a:prstGeom prst="rect">
                      <a:avLst/>
                    </a:prstGeom>
                    <a:noFill/>
                    <a:ln w="9525">
                      <a:noFill/>
                      <a:miter lim="800000"/>
                      <a:headEnd/>
                      <a:tailEnd/>
                    </a:ln>
                  </pic:spPr>
                </pic:pic>
              </a:graphicData>
            </a:graphic>
          </wp:inline>
        </w:drawing>
      </w:r>
    </w:p>
    <w:p w:rsidR="00A759C9" w:rsidRDefault="00A759C9" w:rsidP="00A759C9">
      <w:pPr>
        <w:pStyle w:val="NormalWeb"/>
        <w:shd w:val="clear" w:color="auto" w:fill="FFFFFF"/>
        <w:spacing w:line="240" w:lineRule="atLeast"/>
        <w:rPr>
          <w:rFonts w:ascii="Verdana" w:hAnsi="Verdana"/>
          <w:color w:val="000000"/>
          <w:sz w:val="20"/>
          <w:szCs w:val="20"/>
        </w:rPr>
      </w:pPr>
      <w:r>
        <w:rPr>
          <w:rFonts w:ascii="Verdana" w:hAnsi="Verdana"/>
          <w:color w:val="000000"/>
          <w:sz w:val="20"/>
          <w:szCs w:val="20"/>
        </w:rPr>
        <w:t>You have to understand that while in the diagram above the keys are labelled A B C D E F and G, these are not really the names of the keys.</w:t>
      </w:r>
    </w:p>
    <w:p w:rsidR="00A759C9" w:rsidRDefault="00A759C9" w:rsidP="00A759C9">
      <w:pPr>
        <w:pStyle w:val="NormalWeb"/>
        <w:shd w:val="clear" w:color="auto" w:fill="FFFFFF"/>
        <w:spacing w:line="240" w:lineRule="atLeast"/>
        <w:rPr>
          <w:rFonts w:ascii="Verdana" w:hAnsi="Verdana"/>
          <w:color w:val="000000"/>
          <w:sz w:val="20"/>
          <w:szCs w:val="20"/>
        </w:rPr>
      </w:pPr>
      <w:r>
        <w:rPr>
          <w:rFonts w:ascii="Verdana" w:hAnsi="Verdana"/>
          <w:color w:val="000000"/>
          <w:sz w:val="20"/>
          <w:szCs w:val="20"/>
        </w:rPr>
        <w:t>Take the note C for example. The corresponding key can be called C but it can have other note names as well. That key can be called B sharp or even D double flat. In theory this key can have an infinite number of names. The key that corresponds to D can also be called C double sharp, E double flat or F triple flat.</w:t>
      </w:r>
    </w:p>
    <w:p w:rsidR="00A759C9" w:rsidRDefault="00A759C9" w:rsidP="00A759C9">
      <w:pPr>
        <w:pStyle w:val="NormalWeb"/>
        <w:shd w:val="clear" w:color="auto" w:fill="FFFFFF"/>
        <w:spacing w:line="240" w:lineRule="atLeast"/>
        <w:rPr>
          <w:rFonts w:ascii="Verdana" w:hAnsi="Verdana"/>
          <w:color w:val="000000"/>
          <w:sz w:val="20"/>
          <w:szCs w:val="20"/>
        </w:rPr>
      </w:pPr>
      <w:r>
        <w:rPr>
          <w:rFonts w:ascii="Verdana" w:hAnsi="Verdana"/>
          <w:color w:val="000000"/>
          <w:sz w:val="20"/>
          <w:szCs w:val="20"/>
        </w:rPr>
        <w:t>When a key has more than one note names the different names are called enharmonic equivalents. For instance, F flat and E are enharmonic equivalents. G and F double sharp are enharmonic equivalents.</w:t>
      </w:r>
    </w:p>
    <w:p w:rsidR="00A759C9" w:rsidRDefault="00A759C9" w:rsidP="00A759C9">
      <w:pPr>
        <w:pStyle w:val="NormalWeb"/>
        <w:shd w:val="clear" w:color="auto" w:fill="FFFFFF"/>
        <w:spacing w:line="240" w:lineRule="atLeast"/>
        <w:rPr>
          <w:rFonts w:ascii="Verdana" w:hAnsi="Verdana"/>
          <w:color w:val="000000"/>
          <w:sz w:val="20"/>
          <w:szCs w:val="20"/>
        </w:rPr>
      </w:pPr>
      <w:r>
        <w:rPr>
          <w:rFonts w:ascii="Verdana" w:hAnsi="Verdana"/>
          <w:color w:val="000000"/>
          <w:sz w:val="20"/>
          <w:szCs w:val="20"/>
        </w:rPr>
        <w:t>To put the naming of piano notes and keys into perspective we need to understand what are sharps and flats. A sharp simply means to move up one semitone or half step on your piano keyboard. A flat means to move one semitone or half step lower on your piano keyboard. So since E is one semitone lower than F, it can also be referred to as F flat. Since C is one semitone higher than B it can also be called B sharp. The name a note gets usually has to do with the choice of the composer. He may call a note a certain name to make it easier and more natural for the performer to read the music of a particular composition.</w:t>
      </w:r>
    </w:p>
    <w:p w:rsidR="00A759C9" w:rsidRDefault="00A759C9" w:rsidP="00A759C9">
      <w:pPr>
        <w:pStyle w:val="NormalWeb"/>
        <w:shd w:val="clear" w:color="auto" w:fill="FFFFFF"/>
        <w:spacing w:line="240" w:lineRule="atLeast"/>
        <w:rPr>
          <w:rFonts w:ascii="Verdana" w:hAnsi="Verdana"/>
          <w:color w:val="000000"/>
          <w:sz w:val="20"/>
          <w:szCs w:val="20"/>
        </w:rPr>
      </w:pPr>
      <w:r>
        <w:rPr>
          <w:rFonts w:ascii="Verdana" w:hAnsi="Verdana"/>
          <w:color w:val="000000"/>
          <w:sz w:val="20"/>
          <w:szCs w:val="20"/>
        </w:rPr>
        <w:t>Here's another diagram with piano notes and keys.</w:t>
      </w:r>
      <w:r>
        <w:rPr>
          <w:rStyle w:val="apple-converted-space"/>
          <w:rFonts w:ascii="Verdana" w:hAnsi="Verdana"/>
          <w:color w:val="000000"/>
          <w:sz w:val="20"/>
          <w:szCs w:val="20"/>
        </w:rPr>
        <w:t> </w:t>
      </w:r>
    </w:p>
    <w:p w:rsidR="00A759C9" w:rsidRDefault="00A759C9" w:rsidP="00A759C9">
      <w:pPr>
        <w:pStyle w:val="NormalWeb"/>
        <w:shd w:val="clear" w:color="auto" w:fill="FFFFFF"/>
        <w:spacing w:line="240" w:lineRule="atLeast"/>
        <w:jc w:val="center"/>
        <w:rPr>
          <w:rFonts w:ascii="Verdana" w:hAnsi="Verdana"/>
          <w:color w:val="000000"/>
          <w:sz w:val="20"/>
          <w:szCs w:val="20"/>
        </w:rPr>
      </w:pPr>
      <w:r>
        <w:rPr>
          <w:rFonts w:ascii="Verdana" w:hAnsi="Verdana"/>
          <w:noProof/>
          <w:color w:val="000000"/>
          <w:sz w:val="20"/>
          <w:szCs w:val="20"/>
        </w:rPr>
        <w:lastRenderedPageBreak/>
        <w:drawing>
          <wp:inline distT="0" distB="0" distL="0" distR="0">
            <wp:extent cx="4200525" cy="2324100"/>
            <wp:effectExtent l="19050" t="0" r="9525" b="0"/>
            <wp:docPr id="4" name="Picture 4" descr="piano notes and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ano notes and keys"/>
                    <pic:cNvPicPr>
                      <a:picLocks noChangeAspect="1" noChangeArrowheads="1"/>
                    </pic:cNvPicPr>
                  </pic:nvPicPr>
                  <pic:blipFill>
                    <a:blip r:embed="rId5"/>
                    <a:srcRect/>
                    <a:stretch>
                      <a:fillRect/>
                    </a:stretch>
                  </pic:blipFill>
                  <pic:spPr bwMode="auto">
                    <a:xfrm>
                      <a:off x="0" y="0"/>
                      <a:ext cx="4200525" cy="2324100"/>
                    </a:xfrm>
                    <a:prstGeom prst="rect">
                      <a:avLst/>
                    </a:prstGeom>
                    <a:noFill/>
                    <a:ln w="9525">
                      <a:noFill/>
                      <a:miter lim="800000"/>
                      <a:headEnd/>
                      <a:tailEnd/>
                    </a:ln>
                  </pic:spPr>
                </pic:pic>
              </a:graphicData>
            </a:graphic>
          </wp:inline>
        </w:drawing>
      </w:r>
    </w:p>
    <w:p w:rsidR="00A759C9" w:rsidRDefault="00A759C9" w:rsidP="00A759C9">
      <w:pPr>
        <w:pStyle w:val="NormalWeb"/>
        <w:shd w:val="clear" w:color="auto" w:fill="FFFFFF"/>
        <w:spacing w:line="240" w:lineRule="atLeast"/>
        <w:rPr>
          <w:rFonts w:ascii="Verdana" w:hAnsi="Verdana"/>
          <w:color w:val="000000"/>
          <w:sz w:val="20"/>
          <w:szCs w:val="20"/>
        </w:rPr>
      </w:pPr>
      <w:r>
        <w:rPr>
          <w:rFonts w:ascii="Verdana" w:hAnsi="Verdana"/>
          <w:color w:val="000000"/>
          <w:sz w:val="20"/>
          <w:szCs w:val="20"/>
        </w:rPr>
        <w:t>The black notes are also named here. Each black note has been given two names. These are the more common names, but as said earlier they can have a limitless number of names. The name given to a key would depend on the key of the song. For example, if in the key of E, a note would be called G sharp, but if in the key of E flat, it would be called A flat.</w:t>
      </w:r>
    </w:p>
    <w:p w:rsidR="00A759C9" w:rsidRDefault="00A759C9" w:rsidP="00A759C9">
      <w:pPr>
        <w:pStyle w:val="NormalWeb"/>
        <w:shd w:val="clear" w:color="auto" w:fill="FFFFFF"/>
        <w:spacing w:line="240" w:lineRule="atLeast"/>
        <w:rPr>
          <w:rFonts w:ascii="Verdana" w:hAnsi="Verdana"/>
          <w:color w:val="000000"/>
          <w:sz w:val="20"/>
          <w:szCs w:val="20"/>
        </w:rPr>
      </w:pPr>
      <w:r>
        <w:rPr>
          <w:rFonts w:ascii="Verdana" w:hAnsi="Verdana"/>
          <w:color w:val="000000"/>
          <w:sz w:val="20"/>
          <w:szCs w:val="20"/>
        </w:rPr>
        <w:t>So we can clearly see that there's a difference between piano notes and keys. Each key on the piano keyboard can represent several notes. Strictly speaking, the keys do not have names. Keys are not really called A B C D E F or G. They just play these notes. They can play other notes as well.</w:t>
      </w:r>
    </w:p>
    <w:p w:rsidR="00A759C9" w:rsidRDefault="00A759C9"/>
    <w:p w:rsidR="00AA0E51" w:rsidRDefault="00AA0E51"/>
    <w:p w:rsidR="00AA0E51" w:rsidRDefault="00AA0E51"/>
    <w:p w:rsidR="00AA0E51" w:rsidRPr="00AA0E51" w:rsidRDefault="00AA0E51" w:rsidP="00AA0E51">
      <w:pPr>
        <w:spacing w:before="100" w:beforeAutospacing="1" w:after="100" w:afterAutospacing="1" w:line="300" w:lineRule="atLeast"/>
        <w:outlineLvl w:val="1"/>
        <w:rPr>
          <w:rFonts w:ascii="Arial" w:eastAsia="Times New Roman" w:hAnsi="Arial" w:cs="Arial"/>
          <w:b/>
          <w:bCs/>
          <w:color w:val="202020"/>
          <w:sz w:val="36"/>
          <w:szCs w:val="36"/>
        </w:rPr>
      </w:pPr>
      <w:r w:rsidRPr="00AA0E51">
        <w:rPr>
          <w:rFonts w:ascii="Arial" w:eastAsia="Times New Roman" w:hAnsi="Arial" w:cs="Arial"/>
          <w:b/>
          <w:bCs/>
          <w:color w:val="202020"/>
          <w:sz w:val="36"/>
          <w:szCs w:val="36"/>
        </w:rPr>
        <w:t>Labelling Piano Keyboard: An Introduction</w:t>
      </w:r>
    </w:p>
    <w:p w:rsidR="00AA0E51" w:rsidRPr="00AA0E51" w:rsidRDefault="00AA0E51" w:rsidP="00AA0E51">
      <w:pPr>
        <w:spacing w:after="0" w:line="300" w:lineRule="atLeast"/>
        <w:rPr>
          <w:rFonts w:ascii="Arial" w:eastAsia="Times New Roman" w:hAnsi="Arial" w:cs="Arial"/>
          <w:color w:val="202020"/>
          <w:sz w:val="18"/>
          <w:szCs w:val="18"/>
        </w:rPr>
      </w:pPr>
      <w:r w:rsidRPr="00AA0E51">
        <w:rPr>
          <w:rFonts w:ascii="Arial" w:eastAsia="Times New Roman" w:hAnsi="Arial" w:cs="Arial"/>
          <w:b/>
          <w:bCs/>
          <w:color w:val="202020"/>
          <w:sz w:val="18"/>
        </w:rPr>
        <w:t>Recommended Products</w:t>
      </w:r>
      <w:r w:rsidRPr="00AA0E51">
        <w:rPr>
          <w:rFonts w:ascii="Arial" w:eastAsia="Times New Roman" w:hAnsi="Arial" w:cs="Arial"/>
          <w:color w:val="202020"/>
          <w:sz w:val="18"/>
          <w:szCs w:val="18"/>
        </w:rPr>
        <w:br/>
      </w:r>
    </w:p>
    <w:p w:rsidR="00AA0E51" w:rsidRPr="00AA0E51" w:rsidRDefault="00AA0E51" w:rsidP="00AA0E51">
      <w:pPr>
        <w:spacing w:after="0" w:line="36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I created this “</w:t>
      </w:r>
      <w:r w:rsidRPr="00AA0E51">
        <w:rPr>
          <w:rFonts w:ascii="Arial" w:eastAsia="Times New Roman" w:hAnsi="Arial" w:cs="Arial"/>
          <w:b/>
          <w:bCs/>
          <w:color w:val="202020"/>
          <w:sz w:val="24"/>
          <w:szCs w:val="24"/>
        </w:rPr>
        <w:t>How to label notes on the piano keyboard</w:t>
      </w:r>
      <w:r w:rsidRPr="00AA0E51">
        <w:rPr>
          <w:rFonts w:ascii="Arial" w:eastAsia="Times New Roman" w:hAnsi="Arial" w:cs="Arial"/>
          <w:color w:val="202020"/>
          <w:sz w:val="24"/>
          <w:szCs w:val="24"/>
        </w:rPr>
        <w:t>” article based on a reader’s question.</w:t>
      </w:r>
    </w:p>
    <w:p w:rsidR="00AA0E51" w:rsidRPr="00AA0E51" w:rsidRDefault="00AA0E51" w:rsidP="00AA0E51">
      <w:pPr>
        <w:spacing w:after="0" w:line="36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Karen writes:</w:t>
      </w:r>
    </w:p>
    <w:p w:rsidR="00AA0E51" w:rsidRPr="00AA0E51" w:rsidRDefault="00AA0E51" w:rsidP="00AA0E51">
      <w:pPr>
        <w:spacing w:after="0" w:line="36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My 10 year old daughter has a 54 key keyboard and is teaching herself to play it. She is already mastering the songs from Mary Poppins along with some current chart music using her own ear.</w:t>
      </w:r>
    </w:p>
    <w:p w:rsidR="00AA0E51" w:rsidRPr="00AA0E51" w:rsidRDefault="00AA0E51" w:rsidP="00AA0E51">
      <w:pPr>
        <w:spacing w:line="36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My problem is that she wants me to be able to label the keys for her with the letters and numbers, but I know nothing about this and from what I have found on the internet it just confuses me further. I have spent a long time reading stuff on the notes and octaves but got no further.</w:t>
      </w:r>
    </w:p>
    <w:p w:rsidR="00AA0E51" w:rsidRPr="00AA0E51" w:rsidRDefault="00AA0E51" w:rsidP="00AA0E51">
      <w:pPr>
        <w:spacing w:after="0" w:line="36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lastRenderedPageBreak/>
        <w:t>This guide will hopefully make it easy to create a system that not only works </w:t>
      </w:r>
      <w:r w:rsidRPr="00AA0E51">
        <w:rPr>
          <w:rFonts w:ascii="Arial" w:eastAsia="Times New Roman" w:hAnsi="Arial" w:cs="Arial"/>
          <w:i/>
          <w:iCs/>
          <w:color w:val="202020"/>
          <w:sz w:val="24"/>
          <w:szCs w:val="24"/>
        </w:rPr>
        <w:t>now</w:t>
      </w:r>
      <w:r w:rsidRPr="00AA0E51">
        <w:rPr>
          <w:rFonts w:ascii="Arial" w:eastAsia="Times New Roman" w:hAnsi="Arial" w:cs="Arial"/>
          <w:color w:val="202020"/>
          <w:sz w:val="24"/>
          <w:szCs w:val="24"/>
        </w:rPr>
        <w:t>but can be used as a stepping stone to </w:t>
      </w:r>
      <w:r w:rsidRPr="00AA0E51">
        <w:rPr>
          <w:rFonts w:ascii="Arial" w:eastAsia="Times New Roman" w:hAnsi="Arial" w:cs="Arial"/>
          <w:i/>
          <w:iCs/>
          <w:color w:val="202020"/>
          <w:sz w:val="24"/>
          <w:szCs w:val="24"/>
        </w:rPr>
        <w:t>reading and writing standard musical notation</w:t>
      </w:r>
      <w:r w:rsidRPr="00AA0E51">
        <w:rPr>
          <w:rFonts w:ascii="Arial" w:eastAsia="Times New Roman" w:hAnsi="Arial" w:cs="Arial"/>
          <w:color w:val="202020"/>
          <w:sz w:val="24"/>
          <w:szCs w:val="24"/>
        </w:rPr>
        <w:t>.</w:t>
      </w:r>
    </w:p>
    <w:p w:rsidR="00AA0E51" w:rsidRPr="00AA0E51" w:rsidRDefault="00AA0E51" w:rsidP="00AA0E51">
      <w:pPr>
        <w:spacing w:before="100" w:beforeAutospacing="1" w:after="100" w:afterAutospacing="1" w:line="300" w:lineRule="atLeast"/>
        <w:outlineLvl w:val="1"/>
        <w:rPr>
          <w:rFonts w:ascii="Arial" w:eastAsia="Times New Roman" w:hAnsi="Arial" w:cs="Arial"/>
          <w:b/>
          <w:bCs/>
          <w:color w:val="202020"/>
          <w:sz w:val="36"/>
          <w:szCs w:val="36"/>
        </w:rPr>
      </w:pPr>
      <w:r w:rsidRPr="00AA0E51">
        <w:rPr>
          <w:rFonts w:ascii="Arial" w:eastAsia="Times New Roman" w:hAnsi="Arial" w:cs="Arial"/>
          <w:b/>
          <w:bCs/>
          <w:color w:val="202020"/>
          <w:sz w:val="36"/>
          <w:szCs w:val="36"/>
        </w:rPr>
        <w:t>Basic Keyboard Layout</w:t>
      </w:r>
    </w:p>
    <w:p w:rsidR="00AA0E51" w:rsidRPr="00AA0E51" w:rsidRDefault="00AA0E51" w:rsidP="00AA0E51">
      <w:pPr>
        <w:spacing w:after="0" w:line="36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Before embarking on </w:t>
      </w:r>
      <w:r w:rsidRPr="00AA0E51">
        <w:rPr>
          <w:rFonts w:ascii="Arial" w:eastAsia="Times New Roman" w:hAnsi="Arial" w:cs="Arial"/>
          <w:b/>
          <w:bCs/>
          <w:color w:val="202020"/>
          <w:sz w:val="24"/>
          <w:szCs w:val="24"/>
        </w:rPr>
        <w:t>labelling the notes of the keyboard</w:t>
      </w:r>
      <w:r w:rsidRPr="00AA0E51">
        <w:rPr>
          <w:rFonts w:ascii="Arial" w:eastAsia="Times New Roman" w:hAnsi="Arial" w:cs="Arial"/>
          <w:color w:val="202020"/>
          <w:sz w:val="24"/>
          <w:szCs w:val="24"/>
        </w:rPr>
        <w:t>, it’s important to understand </w:t>
      </w:r>
      <w:r w:rsidRPr="00AA0E51">
        <w:rPr>
          <w:rFonts w:ascii="Arial" w:eastAsia="Times New Roman" w:hAnsi="Arial" w:cs="Arial"/>
          <w:b/>
          <w:bCs/>
          <w:color w:val="202020"/>
          <w:sz w:val="24"/>
          <w:szCs w:val="24"/>
        </w:rPr>
        <w:t>how the keyboard is laid out</w:t>
      </w:r>
      <w:r w:rsidRPr="00AA0E51">
        <w:rPr>
          <w:rFonts w:ascii="Arial" w:eastAsia="Times New Roman" w:hAnsi="Arial" w:cs="Arial"/>
          <w:color w:val="202020"/>
          <w:sz w:val="24"/>
          <w:szCs w:val="24"/>
        </w:rPr>
        <w:t> — its </w:t>
      </w:r>
      <w:r w:rsidRPr="00AA0E51">
        <w:rPr>
          <w:rFonts w:ascii="Arial" w:eastAsia="Times New Roman" w:hAnsi="Arial" w:cs="Arial"/>
          <w:b/>
          <w:bCs/>
          <w:color w:val="202020"/>
          <w:sz w:val="24"/>
          <w:szCs w:val="24"/>
        </w:rPr>
        <w:t>structure</w:t>
      </w:r>
      <w:r w:rsidRPr="00AA0E51">
        <w:rPr>
          <w:rFonts w:ascii="Arial" w:eastAsia="Times New Roman" w:hAnsi="Arial" w:cs="Arial"/>
          <w:color w:val="202020"/>
          <w:sz w:val="24"/>
          <w:szCs w:val="24"/>
        </w:rPr>
        <w:t>.</w:t>
      </w:r>
    </w:p>
    <w:p w:rsidR="00AA0E51" w:rsidRPr="00AA0E51" w:rsidRDefault="00AA0E51" w:rsidP="00AA0E51">
      <w:pPr>
        <w:spacing w:after="0" w:line="36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If you look at any keyboard you will see that it is made up of a repeating series of 12 keys. How many times that series repeats depends on how many keys the keyboard has overall.</w:t>
      </w:r>
    </w:p>
    <w:p w:rsidR="00AA0E51" w:rsidRPr="00AA0E51" w:rsidRDefault="00AA0E51" w:rsidP="00AA0E51">
      <w:pPr>
        <w:spacing w:after="0" w:line="36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Here’s one section of a keyboard, starting with the white key immediately to the left of the pair of black keys, and finishing with the white key immediately to the right of the group of three black keys.</w:t>
      </w:r>
    </w:p>
    <w:p w:rsidR="00AA0E51" w:rsidRPr="00AA0E51" w:rsidRDefault="00AA0E51" w:rsidP="00AA0E51">
      <w:pPr>
        <w:spacing w:after="0" w:line="360" w:lineRule="atLeast"/>
        <w:rPr>
          <w:rFonts w:ascii="Arial" w:eastAsia="Times New Roman" w:hAnsi="Arial" w:cs="Arial"/>
          <w:color w:val="202020"/>
          <w:sz w:val="24"/>
          <w:szCs w:val="24"/>
        </w:rPr>
      </w:pPr>
      <w:r>
        <w:rPr>
          <w:rFonts w:ascii="Arial" w:eastAsia="Times New Roman" w:hAnsi="Arial" w:cs="Arial"/>
          <w:noProof/>
          <w:color w:val="202020"/>
          <w:sz w:val="24"/>
          <w:szCs w:val="24"/>
        </w:rPr>
        <w:drawing>
          <wp:inline distT="0" distB="0" distL="0" distR="0">
            <wp:extent cx="1704975" cy="1514475"/>
            <wp:effectExtent l="19050" t="0" r="9525" b="0"/>
            <wp:docPr id="37" name="Picture 37" descr="Piano keyboard octav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iano keyboard octave diagram"/>
                    <pic:cNvPicPr>
                      <a:picLocks noChangeAspect="1" noChangeArrowheads="1"/>
                    </pic:cNvPicPr>
                  </pic:nvPicPr>
                  <pic:blipFill>
                    <a:blip r:embed="rId6"/>
                    <a:srcRect/>
                    <a:stretch>
                      <a:fillRect/>
                    </a:stretch>
                  </pic:blipFill>
                  <pic:spPr bwMode="auto">
                    <a:xfrm>
                      <a:off x="0" y="0"/>
                      <a:ext cx="1704975" cy="1514475"/>
                    </a:xfrm>
                    <a:prstGeom prst="rect">
                      <a:avLst/>
                    </a:prstGeom>
                    <a:noFill/>
                    <a:ln w="9525">
                      <a:noFill/>
                      <a:miter lim="800000"/>
                      <a:headEnd/>
                      <a:tailEnd/>
                    </a:ln>
                  </pic:spPr>
                </pic:pic>
              </a:graphicData>
            </a:graphic>
          </wp:inline>
        </w:drawing>
      </w:r>
    </w:p>
    <w:p w:rsidR="00AA0E51" w:rsidRPr="00AA0E51" w:rsidRDefault="00AA0E51" w:rsidP="00AA0E51">
      <w:pPr>
        <w:spacing w:after="0" w:line="36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This set of 12 keys – seven white notes and five black notes – repeats across the whole keyboard. The pattern may well be cut off at the left and right ends of the keyboard, but this is the pattern of keys you’ll see repeated on any keyboard instrument.</w:t>
      </w:r>
    </w:p>
    <w:p w:rsidR="00AA0E51" w:rsidRPr="00AA0E51" w:rsidRDefault="00AA0E51" w:rsidP="00AA0E51">
      <w:pPr>
        <w:spacing w:before="100" w:beforeAutospacing="1" w:after="100" w:afterAutospacing="1" w:line="300" w:lineRule="atLeast"/>
        <w:outlineLvl w:val="1"/>
        <w:rPr>
          <w:rFonts w:ascii="Arial" w:eastAsia="Times New Roman" w:hAnsi="Arial" w:cs="Arial"/>
          <w:b/>
          <w:bCs/>
          <w:color w:val="202020"/>
          <w:sz w:val="36"/>
          <w:szCs w:val="36"/>
        </w:rPr>
      </w:pPr>
      <w:r w:rsidRPr="00AA0E51">
        <w:rPr>
          <w:rFonts w:ascii="Arial" w:eastAsia="Times New Roman" w:hAnsi="Arial" w:cs="Arial"/>
          <w:b/>
          <w:bCs/>
          <w:color w:val="202020"/>
          <w:sz w:val="36"/>
          <w:szCs w:val="36"/>
        </w:rPr>
        <w:t>Basic Piano Keyboard Labelling Techniques</w:t>
      </w:r>
    </w:p>
    <w:p w:rsidR="00AA0E51" w:rsidRPr="00AA0E51" w:rsidRDefault="00AA0E51" w:rsidP="00AA0E51">
      <w:pPr>
        <w:spacing w:after="0" w:line="36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The highlighted key in the diagram above is often called C (as in the third letter of the alphabet). It’s also known as “do” (from the do-re-mi scale that you’ve no doubt heard of from The Sound of Music).</w:t>
      </w:r>
    </w:p>
    <w:p w:rsidR="00AA0E51" w:rsidRPr="00AA0E51" w:rsidRDefault="00AA0E51" w:rsidP="00AA0E51">
      <w:pPr>
        <w:spacing w:after="0" w:line="36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The next white note to the right is labelled D (or “re”) followed by E (“mi”), F (“fa”), G (“sol”), A (“la”) and B (“ti”), before returning to C (“do”).</w:t>
      </w:r>
    </w:p>
    <w:p w:rsidR="00AA0E51" w:rsidRPr="00AA0E51" w:rsidRDefault="00AA0E51" w:rsidP="00AA0E51">
      <w:pPr>
        <w:spacing w:after="0" w:line="36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Only seven letters or sounds are used to describe the white notes on a keyboard, and they form a run of notes known as a </w:t>
      </w:r>
      <w:r w:rsidRPr="00AA0E51">
        <w:rPr>
          <w:rFonts w:ascii="Arial" w:eastAsia="Times New Roman" w:hAnsi="Arial" w:cs="Arial"/>
          <w:b/>
          <w:bCs/>
          <w:color w:val="202020"/>
          <w:sz w:val="24"/>
          <w:szCs w:val="24"/>
        </w:rPr>
        <w:t>scale</w:t>
      </w:r>
      <w:r w:rsidRPr="00AA0E51">
        <w:rPr>
          <w:rFonts w:ascii="Arial" w:eastAsia="Times New Roman" w:hAnsi="Arial" w:cs="Arial"/>
          <w:color w:val="202020"/>
          <w:sz w:val="24"/>
          <w:szCs w:val="24"/>
        </w:rPr>
        <w:t>.</w:t>
      </w:r>
    </w:p>
    <w:p w:rsidR="00AA0E51" w:rsidRPr="00AA0E51" w:rsidRDefault="00AA0E51" w:rsidP="00AA0E51">
      <w:pPr>
        <w:spacing w:after="0" w:line="36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The black notes are labelled in relation to the white notes they sit in between.</w:t>
      </w:r>
    </w:p>
    <w:p w:rsidR="00AA0E51" w:rsidRPr="00AA0E51" w:rsidRDefault="00AA0E51" w:rsidP="00AA0E51">
      <w:pPr>
        <w:spacing w:after="0" w:line="36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Each black key immediately to the right of a white note is said to be “</w:t>
      </w:r>
      <w:r w:rsidRPr="00AA0E51">
        <w:rPr>
          <w:rFonts w:ascii="Arial" w:eastAsia="Times New Roman" w:hAnsi="Arial" w:cs="Arial"/>
          <w:b/>
          <w:bCs/>
          <w:color w:val="202020"/>
          <w:sz w:val="24"/>
          <w:szCs w:val="24"/>
        </w:rPr>
        <w:t>sharp</w:t>
      </w:r>
      <w:r w:rsidRPr="00AA0E51">
        <w:rPr>
          <w:rFonts w:ascii="Arial" w:eastAsia="Times New Roman" w:hAnsi="Arial" w:cs="Arial"/>
          <w:color w:val="202020"/>
          <w:sz w:val="24"/>
          <w:szCs w:val="24"/>
        </w:rPr>
        <w:t>” and each black key immediately to the left of a white note is said to be “</w:t>
      </w:r>
      <w:r w:rsidRPr="00AA0E51">
        <w:rPr>
          <w:rFonts w:ascii="Arial" w:eastAsia="Times New Roman" w:hAnsi="Arial" w:cs="Arial"/>
          <w:b/>
          <w:bCs/>
          <w:color w:val="202020"/>
          <w:sz w:val="24"/>
          <w:szCs w:val="24"/>
        </w:rPr>
        <w:t>flat</w:t>
      </w:r>
      <w:r w:rsidRPr="00AA0E51">
        <w:rPr>
          <w:rFonts w:ascii="Arial" w:eastAsia="Times New Roman" w:hAnsi="Arial" w:cs="Arial"/>
          <w:color w:val="202020"/>
          <w:sz w:val="24"/>
          <w:szCs w:val="24"/>
        </w:rPr>
        <w:t>“.</w:t>
      </w:r>
    </w:p>
    <w:p w:rsidR="00AA0E51" w:rsidRPr="00AA0E51" w:rsidRDefault="00AA0E51" w:rsidP="00AA0E51">
      <w:pPr>
        <w:spacing w:after="0" w:line="36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lastRenderedPageBreak/>
        <w:t>You can probably see that, when using letters of the alphabet to name the notes, each black note can have </w:t>
      </w:r>
      <w:r w:rsidRPr="00AA0E51">
        <w:rPr>
          <w:rFonts w:ascii="Arial" w:eastAsia="Times New Roman" w:hAnsi="Arial" w:cs="Arial"/>
          <w:i/>
          <w:iCs/>
          <w:color w:val="202020"/>
          <w:sz w:val="24"/>
          <w:szCs w:val="24"/>
        </w:rPr>
        <w:t>two names</w:t>
      </w:r>
      <w:r w:rsidRPr="00AA0E51">
        <w:rPr>
          <w:rFonts w:ascii="Arial" w:eastAsia="Times New Roman" w:hAnsi="Arial" w:cs="Arial"/>
          <w:color w:val="202020"/>
          <w:sz w:val="24"/>
          <w:szCs w:val="24"/>
        </w:rPr>
        <w:t>.</w:t>
      </w:r>
    </w:p>
    <w:p w:rsidR="00AA0E51" w:rsidRPr="00AA0E51" w:rsidRDefault="00AA0E51" w:rsidP="00AA0E51">
      <w:pPr>
        <w:spacing w:after="0" w:line="36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To the immediate right of C is C sharp (C#), though it is also known as D flat (Db) because it’s also to the immediate left of D.</w:t>
      </w:r>
    </w:p>
    <w:p w:rsidR="00AA0E51" w:rsidRPr="00AA0E51" w:rsidRDefault="00AA0E51" w:rsidP="00AA0E51">
      <w:pPr>
        <w:spacing w:after="0" w:line="36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The complete run of notes in the diagram above — both black and white notes — is:</w:t>
      </w:r>
    </w:p>
    <w:p w:rsidR="00AA0E51" w:rsidRPr="00AA0E51" w:rsidRDefault="00AA0E51" w:rsidP="00AA0E51">
      <w:pPr>
        <w:spacing w:after="0" w:line="360" w:lineRule="atLeast"/>
        <w:rPr>
          <w:rFonts w:ascii="Arial" w:eastAsia="Times New Roman" w:hAnsi="Arial" w:cs="Arial"/>
          <w:color w:val="202020"/>
          <w:sz w:val="24"/>
          <w:szCs w:val="24"/>
        </w:rPr>
      </w:pPr>
      <w:r w:rsidRPr="00AA0E51">
        <w:rPr>
          <w:rFonts w:ascii="Arial" w:eastAsia="Times New Roman" w:hAnsi="Arial" w:cs="Arial"/>
          <w:b/>
          <w:bCs/>
          <w:color w:val="202020"/>
          <w:sz w:val="24"/>
          <w:szCs w:val="24"/>
        </w:rPr>
        <w:t>C – C#/Db – D – D#/Eb – E – F – F#/Gb – G – G#/Ab – A – A#/Bb – B</w:t>
      </w:r>
    </w:p>
    <w:p w:rsidR="00AA0E51" w:rsidRPr="00AA0E51" w:rsidRDefault="00AA0E51" w:rsidP="00AA0E51">
      <w:pPr>
        <w:spacing w:after="0" w:line="36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Twelve distinct notes.</w:t>
      </w:r>
    </w:p>
    <w:p w:rsidR="00AA0E51" w:rsidRPr="00AA0E51" w:rsidRDefault="00AA0E51" w:rsidP="00AA0E51">
      <w:pPr>
        <w:spacing w:after="0" w:line="36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If using the “do-re-mi” scale then each black note only has one name. The complete run of notes is:</w:t>
      </w:r>
    </w:p>
    <w:p w:rsidR="00AA0E51" w:rsidRPr="00AA0E51" w:rsidRDefault="00AA0E51" w:rsidP="00AA0E51">
      <w:pPr>
        <w:spacing w:after="0" w:line="36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do – di – re – ri – mi – fa – fi – sol – si – la – li – ti</w:t>
      </w:r>
    </w:p>
    <w:p w:rsidR="00AA0E51" w:rsidRPr="00AA0E51" w:rsidRDefault="00AA0E51" w:rsidP="00AA0E51">
      <w:pPr>
        <w:spacing w:after="0" w:line="36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But if this set of twelve notes repeats across the keyboard, how can you tell one “C” from another “C”, or an “A” from another “A”, or an “F#” from another “F#”?</w:t>
      </w:r>
    </w:p>
    <w:p w:rsidR="00AA0E51" w:rsidRPr="00AA0E51" w:rsidRDefault="00AA0E51" w:rsidP="00AA0E51">
      <w:pPr>
        <w:spacing w:after="0" w:line="36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This is where I’m going to recommend working only with the alphabetic names of notes. I personally find it easier, and shorter, to write down notes this way.</w:t>
      </w:r>
    </w:p>
    <w:p w:rsidR="00AA0E51" w:rsidRPr="00AA0E51" w:rsidRDefault="00AA0E51" w:rsidP="00AA0E51">
      <w:pPr>
        <w:spacing w:after="0" w:line="36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Firstly, it’s important to find out where “</w:t>
      </w:r>
      <w:r w:rsidRPr="00AA0E51">
        <w:rPr>
          <w:rFonts w:ascii="Arial" w:eastAsia="Times New Roman" w:hAnsi="Arial" w:cs="Arial"/>
          <w:b/>
          <w:bCs/>
          <w:color w:val="202020"/>
          <w:sz w:val="24"/>
          <w:szCs w:val="24"/>
        </w:rPr>
        <w:t>Middle C</w:t>
      </w:r>
      <w:r w:rsidRPr="00AA0E51">
        <w:rPr>
          <w:rFonts w:ascii="Arial" w:eastAsia="Times New Roman" w:hAnsi="Arial" w:cs="Arial"/>
          <w:color w:val="202020"/>
          <w:sz w:val="24"/>
          <w:szCs w:val="24"/>
        </w:rPr>
        <w:t>” is. On a full-sized piano, that’s generally the “C” closest to the middle of the instrument, but on a smaller keyboard with less notes this might not be the case.</w:t>
      </w:r>
    </w:p>
    <w:p w:rsidR="00AA0E51" w:rsidRPr="00AA0E51" w:rsidRDefault="00AA0E51" w:rsidP="00AA0E51">
      <w:pPr>
        <w:spacing w:after="0" w:line="36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To help you find it, play all the “C” notes on your keyboard until you find the one that sounds the closest to the following note:</w:t>
      </w:r>
    </w:p>
    <w:p w:rsidR="00AA0E51" w:rsidRPr="00AA0E51" w:rsidRDefault="00AA0E51" w:rsidP="00AA0E51">
      <w:pPr>
        <w:spacing w:after="0" w:line="360" w:lineRule="atLeast"/>
        <w:rPr>
          <w:rFonts w:ascii="Arial" w:eastAsia="Times New Roman" w:hAnsi="Arial" w:cs="Arial"/>
          <w:color w:val="202020"/>
          <w:sz w:val="24"/>
          <w:szCs w:val="24"/>
        </w:rPr>
      </w:pPr>
      <w:hyperlink r:id="rId7" w:tgtFrame="_blank" w:tooltip="Listen to what Middle C sounds like" w:history="1">
        <w:r w:rsidRPr="00AA0E51">
          <w:rPr>
            <w:rFonts w:ascii="Arial" w:eastAsia="Times New Roman" w:hAnsi="Arial" w:cs="Arial"/>
            <w:color w:val="800080"/>
            <w:sz w:val="24"/>
            <w:szCs w:val="24"/>
            <w:u w:val="single"/>
          </w:rPr>
          <w:t>Middle C</w:t>
        </w:r>
      </w:hyperlink>
      <w:r w:rsidRPr="00AA0E51">
        <w:rPr>
          <w:rFonts w:ascii="Arial" w:eastAsia="Times New Roman" w:hAnsi="Arial" w:cs="Arial"/>
          <w:color w:val="202020"/>
          <w:sz w:val="24"/>
          <w:szCs w:val="24"/>
        </w:rPr>
        <w:t> [MIDI file. Most modern PCs should play this automatically when you click on it]</w:t>
      </w:r>
    </w:p>
    <w:p w:rsidR="00AA0E51" w:rsidRPr="00AA0E51" w:rsidRDefault="00AA0E51" w:rsidP="00AA0E51">
      <w:pPr>
        <w:spacing w:after="0" w:line="36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It’s worth starting to learn what that particular C – Middle C – sounds like so that you can find it easily on any other keyboard or piano you might want to play.</w:t>
      </w:r>
    </w:p>
    <w:p w:rsidR="00AA0E51" w:rsidRPr="00AA0E51" w:rsidRDefault="00AA0E51" w:rsidP="00AA0E51">
      <w:pPr>
        <w:spacing w:after="0" w:line="360" w:lineRule="atLeast"/>
        <w:rPr>
          <w:rFonts w:ascii="Arial" w:eastAsia="Times New Roman" w:hAnsi="Arial" w:cs="Arial"/>
          <w:color w:val="202020"/>
          <w:sz w:val="24"/>
          <w:szCs w:val="24"/>
        </w:rPr>
      </w:pPr>
      <w:hyperlink r:id="rId8" w:anchor="readmore" w:history="1">
        <w:r w:rsidRPr="00AA0E51">
          <w:rPr>
            <w:rFonts w:ascii="Arial" w:eastAsia="Times New Roman" w:hAnsi="Arial" w:cs="Arial"/>
            <w:i/>
            <w:iCs/>
            <w:color w:val="800080"/>
            <w:sz w:val="20"/>
            <w:u w:val="single"/>
          </w:rPr>
          <w:t>Continued below...</w:t>
        </w:r>
      </w:hyperlink>
    </w:p>
    <w:p w:rsidR="00AA0E51" w:rsidRPr="00AA0E51" w:rsidRDefault="00AA0E51" w:rsidP="00AA0E51">
      <w:pPr>
        <w:spacing w:after="0" w:line="360" w:lineRule="atLeast"/>
        <w:rPr>
          <w:ins w:id="0" w:author="Unknown"/>
          <w:rFonts w:ascii="Arial" w:eastAsia="Times New Roman" w:hAnsi="Arial" w:cs="Arial"/>
          <w:color w:val="202020"/>
          <w:sz w:val="24"/>
          <w:szCs w:val="24"/>
        </w:rPr>
      </w:pPr>
      <w:bookmarkStart w:id="1" w:name="readmore"/>
      <w:bookmarkEnd w:id="1"/>
      <w:ins w:id="2" w:author="Unknown">
        <w:r w:rsidRPr="00AA0E51">
          <w:rPr>
            <w:rFonts w:ascii="Arial" w:eastAsia="Times New Roman" w:hAnsi="Arial" w:cs="Arial"/>
            <w:color w:val="202020"/>
            <w:sz w:val="24"/>
            <w:szCs w:val="24"/>
          </w:rPr>
          <w:t>We’re now going to introduce some numbers so that it’s possible to identify all the different notes on the keyboard.</w:t>
        </w:r>
      </w:ins>
    </w:p>
    <w:p w:rsidR="00AA0E51" w:rsidRPr="00AA0E51" w:rsidRDefault="00AA0E51" w:rsidP="00AA0E51">
      <w:pPr>
        <w:spacing w:after="0" w:line="360" w:lineRule="atLeast"/>
        <w:rPr>
          <w:ins w:id="3" w:author="Unknown"/>
          <w:rFonts w:ascii="Arial" w:eastAsia="Times New Roman" w:hAnsi="Arial" w:cs="Arial"/>
          <w:color w:val="202020"/>
          <w:sz w:val="24"/>
          <w:szCs w:val="24"/>
        </w:rPr>
      </w:pPr>
      <w:ins w:id="4" w:author="Unknown">
        <w:r w:rsidRPr="00AA0E51">
          <w:rPr>
            <w:rFonts w:ascii="Arial" w:eastAsia="Times New Roman" w:hAnsi="Arial" w:cs="Arial"/>
            <w:color w:val="202020"/>
            <w:sz w:val="24"/>
            <w:szCs w:val="24"/>
          </w:rPr>
          <w:t>“Middle C” will be known as “C4″. Why C4? Well, on a large piano it’s likely to be the fourth “C” counting up from the left hand side of the keyboard.</w:t>
        </w:r>
      </w:ins>
    </w:p>
    <w:p w:rsidR="00AA0E51" w:rsidRPr="00AA0E51" w:rsidRDefault="00AA0E51" w:rsidP="00AA0E51">
      <w:pPr>
        <w:spacing w:after="0" w:line="360" w:lineRule="atLeast"/>
        <w:rPr>
          <w:ins w:id="5" w:author="Unknown"/>
          <w:rFonts w:ascii="Arial" w:eastAsia="Times New Roman" w:hAnsi="Arial" w:cs="Arial"/>
          <w:color w:val="202020"/>
          <w:sz w:val="24"/>
          <w:szCs w:val="24"/>
        </w:rPr>
      </w:pPr>
      <w:ins w:id="6" w:author="Unknown">
        <w:r w:rsidRPr="00AA0E51">
          <w:rPr>
            <w:rFonts w:ascii="Arial" w:eastAsia="Times New Roman" w:hAnsi="Arial" w:cs="Arial"/>
            <w:color w:val="202020"/>
            <w:sz w:val="24"/>
            <w:szCs w:val="24"/>
          </w:rPr>
          <w:t>This is a fairly standard naming convention. It doesn’t matter if you don’t have that many notes on your keyboard.</w:t>
        </w:r>
      </w:ins>
    </w:p>
    <w:p w:rsidR="00AA0E51" w:rsidRPr="00AA0E51" w:rsidRDefault="00AA0E51" w:rsidP="00AA0E51">
      <w:pPr>
        <w:spacing w:after="0" w:line="360" w:lineRule="atLeast"/>
        <w:rPr>
          <w:ins w:id="7" w:author="Unknown"/>
          <w:rFonts w:ascii="Arial" w:eastAsia="Times New Roman" w:hAnsi="Arial" w:cs="Arial"/>
          <w:color w:val="202020"/>
          <w:sz w:val="24"/>
          <w:szCs w:val="24"/>
        </w:rPr>
      </w:pPr>
      <w:ins w:id="8" w:author="Unknown">
        <w:r w:rsidRPr="00AA0E51">
          <w:rPr>
            <w:rFonts w:ascii="Arial" w:eastAsia="Times New Roman" w:hAnsi="Arial" w:cs="Arial"/>
            <w:color w:val="202020"/>
            <w:sz w:val="24"/>
            <w:szCs w:val="24"/>
          </w:rPr>
          <w:t>This means that the first C to the left of “Middle C” will be “C3″, and the one to the left of that is “C2″, and the one to the left of that is “C1″. And so on (you’ll probably have run out of notes by now).</w:t>
        </w:r>
      </w:ins>
    </w:p>
    <w:p w:rsidR="00AA0E51" w:rsidRPr="00AA0E51" w:rsidRDefault="00AA0E51" w:rsidP="00AA0E51">
      <w:pPr>
        <w:spacing w:after="0" w:line="360" w:lineRule="atLeast"/>
        <w:rPr>
          <w:ins w:id="9" w:author="Unknown"/>
          <w:rFonts w:ascii="Arial" w:eastAsia="Times New Roman" w:hAnsi="Arial" w:cs="Arial"/>
          <w:color w:val="202020"/>
          <w:sz w:val="24"/>
          <w:szCs w:val="24"/>
        </w:rPr>
      </w:pPr>
      <w:ins w:id="10" w:author="Unknown">
        <w:r w:rsidRPr="00AA0E51">
          <w:rPr>
            <w:rFonts w:ascii="Arial" w:eastAsia="Times New Roman" w:hAnsi="Arial" w:cs="Arial"/>
            <w:color w:val="202020"/>
            <w:sz w:val="24"/>
            <w:szCs w:val="24"/>
          </w:rPr>
          <w:t>And, unsurprisingly, the first C to the right of “Middle C” will be “C5″, followed by “C6″, then “C7″.</w:t>
        </w:r>
      </w:ins>
    </w:p>
    <w:p w:rsidR="00AA0E51" w:rsidRPr="00AA0E51" w:rsidRDefault="00AA0E51" w:rsidP="00AA0E51">
      <w:pPr>
        <w:spacing w:after="0" w:line="360" w:lineRule="atLeast"/>
        <w:rPr>
          <w:ins w:id="11" w:author="Unknown"/>
          <w:rFonts w:ascii="Arial" w:eastAsia="Times New Roman" w:hAnsi="Arial" w:cs="Arial"/>
          <w:color w:val="202020"/>
          <w:sz w:val="24"/>
          <w:szCs w:val="24"/>
        </w:rPr>
      </w:pPr>
      <w:ins w:id="12" w:author="Unknown">
        <w:r w:rsidRPr="00AA0E51">
          <w:rPr>
            <w:rFonts w:ascii="Arial" w:eastAsia="Times New Roman" w:hAnsi="Arial" w:cs="Arial"/>
            <w:color w:val="202020"/>
            <w:sz w:val="24"/>
            <w:szCs w:val="24"/>
          </w:rPr>
          <w:lastRenderedPageBreak/>
          <w:t>Finally, all the other notes slot into place just as before, but with the correct number after them. Always ensure you have a complete run from A through to G using the same number before starting with a new number.</w:t>
        </w:r>
      </w:ins>
    </w:p>
    <w:p w:rsidR="00AA0E51" w:rsidRPr="00AA0E51" w:rsidRDefault="00AA0E51" w:rsidP="00AA0E51">
      <w:pPr>
        <w:spacing w:after="0" w:line="360" w:lineRule="atLeast"/>
        <w:rPr>
          <w:ins w:id="13" w:author="Unknown"/>
          <w:rFonts w:ascii="Arial" w:eastAsia="Times New Roman" w:hAnsi="Arial" w:cs="Arial"/>
          <w:color w:val="202020"/>
          <w:sz w:val="24"/>
          <w:szCs w:val="24"/>
        </w:rPr>
      </w:pPr>
      <w:ins w:id="14" w:author="Unknown">
        <w:r w:rsidRPr="00AA0E51">
          <w:rPr>
            <w:rFonts w:ascii="Arial" w:eastAsia="Times New Roman" w:hAnsi="Arial" w:cs="Arial"/>
            <w:color w:val="202020"/>
            <w:sz w:val="24"/>
            <w:szCs w:val="24"/>
          </w:rPr>
          <w:t>What about the black notes? Well, for now you can either call them “sharp” or “flat”, or if you really want to you can label them as both.</w:t>
        </w:r>
      </w:ins>
    </w:p>
    <w:p w:rsidR="00AA0E51" w:rsidRPr="00AA0E51" w:rsidRDefault="00AA0E51" w:rsidP="00AA0E51">
      <w:pPr>
        <w:spacing w:after="0" w:line="360" w:lineRule="atLeast"/>
        <w:rPr>
          <w:ins w:id="15" w:author="Unknown"/>
          <w:rFonts w:ascii="Arial" w:eastAsia="Times New Roman" w:hAnsi="Arial" w:cs="Arial"/>
          <w:color w:val="202020"/>
          <w:sz w:val="24"/>
          <w:szCs w:val="24"/>
        </w:rPr>
      </w:pPr>
      <w:ins w:id="16" w:author="Unknown">
        <w:r w:rsidRPr="00AA0E51">
          <w:rPr>
            <w:rFonts w:ascii="Arial" w:eastAsia="Times New Roman" w:hAnsi="Arial" w:cs="Arial"/>
            <w:color w:val="202020"/>
            <w:sz w:val="24"/>
            <w:szCs w:val="24"/>
          </w:rPr>
          <w:t>Here’s a </w:t>
        </w:r>
        <w:r w:rsidRPr="00AA0E51">
          <w:rPr>
            <w:rFonts w:ascii="Arial" w:eastAsia="Times New Roman" w:hAnsi="Arial" w:cs="Arial"/>
            <w:b/>
            <w:bCs/>
            <w:color w:val="202020"/>
            <w:sz w:val="24"/>
            <w:szCs w:val="24"/>
          </w:rPr>
          <w:t>fully labelled piano keyboard diagram</w:t>
        </w:r>
        <w:r w:rsidRPr="00AA0E51">
          <w:rPr>
            <w:rFonts w:ascii="Arial" w:eastAsia="Times New Roman" w:hAnsi="Arial" w:cs="Arial"/>
            <w:color w:val="202020"/>
            <w:sz w:val="24"/>
            <w:szCs w:val="24"/>
          </w:rPr>
          <w:t> that you can use to help you</w:t>
        </w:r>
        <w:r w:rsidRPr="00AA0E51">
          <w:rPr>
            <w:rFonts w:ascii="Arial" w:eastAsia="Times New Roman" w:hAnsi="Arial" w:cs="Arial"/>
            <w:b/>
            <w:bCs/>
            <w:color w:val="202020"/>
            <w:sz w:val="24"/>
            <w:szCs w:val="24"/>
          </w:rPr>
          <w:t>label your keyboard</w:t>
        </w:r>
        <w:r w:rsidRPr="00AA0E51">
          <w:rPr>
            <w:rFonts w:ascii="Arial" w:eastAsia="Times New Roman" w:hAnsi="Arial" w:cs="Arial"/>
            <w:color w:val="202020"/>
            <w:sz w:val="24"/>
            <w:szCs w:val="24"/>
          </w:rPr>
          <w:t>. Click on it to see the full sized version.</w:t>
        </w:r>
      </w:ins>
    </w:p>
    <w:p w:rsidR="00AA0E51" w:rsidRPr="00AA0E51" w:rsidRDefault="00AA0E51" w:rsidP="00AA0E51">
      <w:pPr>
        <w:spacing w:after="0" w:line="360" w:lineRule="atLeast"/>
        <w:rPr>
          <w:ins w:id="17" w:author="Unknown"/>
          <w:rFonts w:ascii="Arial" w:eastAsia="Times New Roman" w:hAnsi="Arial" w:cs="Arial"/>
          <w:color w:val="202020"/>
          <w:sz w:val="24"/>
          <w:szCs w:val="24"/>
        </w:rPr>
      </w:pPr>
      <w:r>
        <w:rPr>
          <w:rFonts w:ascii="Arial" w:eastAsia="Times New Roman" w:hAnsi="Arial" w:cs="Arial"/>
          <w:noProof/>
          <w:color w:val="800080"/>
          <w:sz w:val="24"/>
          <w:szCs w:val="24"/>
        </w:rPr>
        <w:drawing>
          <wp:inline distT="0" distB="0" distL="0" distR="0">
            <wp:extent cx="4762500" cy="1000125"/>
            <wp:effectExtent l="19050" t="0" r="0" b="0"/>
            <wp:docPr id="38" name="Picture 38" descr="88-key piano keyboard diagram">
              <a:hlinkClick xmlns:a="http://schemas.openxmlformats.org/drawingml/2006/main" r:id="rId9" tooltip="&quot;Fully labelled 88-key piano keyboard diagr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88-key piano keyboard diagram">
                      <a:hlinkClick r:id="rId9" tooltip="&quot;Fully labelled 88-key piano keyboard diagram&quot;"/>
                    </pic:cNvPr>
                    <pic:cNvPicPr>
                      <a:picLocks noChangeAspect="1" noChangeArrowheads="1"/>
                    </pic:cNvPicPr>
                  </pic:nvPicPr>
                  <pic:blipFill>
                    <a:blip r:embed="rId10"/>
                    <a:srcRect/>
                    <a:stretch>
                      <a:fillRect/>
                    </a:stretch>
                  </pic:blipFill>
                  <pic:spPr bwMode="auto">
                    <a:xfrm>
                      <a:off x="0" y="0"/>
                      <a:ext cx="4762500" cy="1000125"/>
                    </a:xfrm>
                    <a:prstGeom prst="rect">
                      <a:avLst/>
                    </a:prstGeom>
                    <a:noFill/>
                    <a:ln w="9525">
                      <a:noFill/>
                      <a:miter lim="800000"/>
                      <a:headEnd/>
                      <a:tailEnd/>
                    </a:ln>
                  </pic:spPr>
                </pic:pic>
              </a:graphicData>
            </a:graphic>
          </wp:inline>
        </w:drawing>
      </w:r>
    </w:p>
    <w:p w:rsidR="00AA0E51" w:rsidRPr="00AA0E51" w:rsidRDefault="00AA0E51" w:rsidP="00AA0E51">
      <w:pPr>
        <w:spacing w:after="0" w:line="360" w:lineRule="atLeast"/>
        <w:rPr>
          <w:ins w:id="18" w:author="Unknown"/>
          <w:rFonts w:ascii="Arial" w:eastAsia="Times New Roman" w:hAnsi="Arial" w:cs="Arial"/>
          <w:color w:val="202020"/>
          <w:sz w:val="24"/>
          <w:szCs w:val="24"/>
        </w:rPr>
      </w:pPr>
      <w:ins w:id="19" w:author="Unknown">
        <w:r w:rsidRPr="00AA0E51">
          <w:rPr>
            <w:rFonts w:ascii="Arial" w:eastAsia="Times New Roman" w:hAnsi="Arial" w:cs="Arial"/>
            <w:color w:val="202020"/>
            <w:sz w:val="24"/>
            <w:szCs w:val="24"/>
          </w:rPr>
          <w:t>Practically, it’s probably worth using lightly coloured sticky labels that you can write the name of each note on and then stick either directly on each key, or above it on the casing of the instrument.</w:t>
        </w:r>
      </w:ins>
    </w:p>
    <w:p w:rsidR="00AA0E51" w:rsidRPr="00AA0E51" w:rsidRDefault="00AA0E51" w:rsidP="00AA0E51">
      <w:pPr>
        <w:spacing w:before="100" w:beforeAutospacing="1" w:after="100" w:afterAutospacing="1" w:line="300" w:lineRule="atLeast"/>
        <w:outlineLvl w:val="1"/>
        <w:rPr>
          <w:ins w:id="20" w:author="Unknown"/>
          <w:rFonts w:ascii="Arial" w:eastAsia="Times New Roman" w:hAnsi="Arial" w:cs="Arial"/>
          <w:b/>
          <w:bCs/>
          <w:color w:val="202020"/>
          <w:sz w:val="36"/>
          <w:szCs w:val="36"/>
        </w:rPr>
      </w:pPr>
      <w:ins w:id="21" w:author="Unknown">
        <w:r w:rsidRPr="00AA0E51">
          <w:rPr>
            <w:rFonts w:ascii="Arial" w:eastAsia="Times New Roman" w:hAnsi="Arial" w:cs="Arial"/>
            <w:b/>
            <w:bCs/>
            <w:color w:val="202020"/>
            <w:sz w:val="36"/>
            <w:szCs w:val="36"/>
          </w:rPr>
          <w:t>Writing Down Music Notes</w:t>
        </w:r>
      </w:ins>
    </w:p>
    <w:p w:rsidR="00AA0E51" w:rsidRPr="00AA0E51" w:rsidRDefault="00AA0E51" w:rsidP="00AA0E51">
      <w:pPr>
        <w:spacing w:after="0" w:line="360" w:lineRule="atLeast"/>
        <w:rPr>
          <w:ins w:id="22" w:author="Unknown"/>
          <w:rFonts w:ascii="Arial" w:eastAsia="Times New Roman" w:hAnsi="Arial" w:cs="Arial"/>
          <w:color w:val="202020"/>
          <w:sz w:val="24"/>
          <w:szCs w:val="24"/>
        </w:rPr>
      </w:pPr>
      <w:ins w:id="23" w:author="Unknown">
        <w:r w:rsidRPr="00AA0E51">
          <w:rPr>
            <w:rFonts w:ascii="Arial" w:eastAsia="Times New Roman" w:hAnsi="Arial" w:cs="Arial"/>
            <w:color w:val="202020"/>
            <w:sz w:val="24"/>
            <w:szCs w:val="24"/>
          </w:rPr>
          <w:t>Now that you’ve labelled the keyboard, how do you go about writing down the notes that you’ve played so that you can go back in the future and play them again?</w:t>
        </w:r>
      </w:ins>
    </w:p>
    <w:p w:rsidR="00AA0E51" w:rsidRPr="00AA0E51" w:rsidRDefault="00AA0E51" w:rsidP="00AA0E51">
      <w:pPr>
        <w:spacing w:after="0" w:line="360" w:lineRule="atLeast"/>
        <w:rPr>
          <w:ins w:id="24" w:author="Unknown"/>
          <w:rFonts w:ascii="Arial" w:eastAsia="Times New Roman" w:hAnsi="Arial" w:cs="Arial"/>
          <w:color w:val="202020"/>
          <w:sz w:val="24"/>
          <w:szCs w:val="24"/>
        </w:rPr>
      </w:pPr>
      <w:ins w:id="25" w:author="Unknown">
        <w:r w:rsidRPr="00AA0E51">
          <w:rPr>
            <w:rFonts w:ascii="Arial" w:eastAsia="Times New Roman" w:hAnsi="Arial" w:cs="Arial"/>
            <w:color w:val="202020"/>
            <w:sz w:val="24"/>
            <w:szCs w:val="24"/>
          </w:rPr>
          <w:t>It could be as simple as writing down the letter and number combination for every note that you play, but this doesn’t take into account the </w:t>
        </w:r>
        <w:r w:rsidRPr="00AA0E51">
          <w:rPr>
            <w:rFonts w:ascii="Arial" w:eastAsia="Times New Roman" w:hAnsi="Arial" w:cs="Arial"/>
            <w:i/>
            <w:iCs/>
            <w:color w:val="202020"/>
            <w:sz w:val="24"/>
            <w:szCs w:val="24"/>
          </w:rPr>
          <w:t>length</w:t>
        </w:r>
        <w:r w:rsidRPr="00AA0E51">
          <w:rPr>
            <w:rFonts w:ascii="Arial" w:eastAsia="Times New Roman" w:hAnsi="Arial" w:cs="Arial"/>
            <w:color w:val="202020"/>
            <w:sz w:val="24"/>
            <w:szCs w:val="24"/>
          </w:rPr>
          <w:t> of each note, or if there are any gaps/pauses in the music (often known as “rests”).</w:t>
        </w:r>
      </w:ins>
    </w:p>
    <w:p w:rsidR="00AA0E51" w:rsidRPr="00AA0E51" w:rsidRDefault="00AA0E51" w:rsidP="00AA0E51">
      <w:pPr>
        <w:spacing w:after="0" w:line="360" w:lineRule="atLeast"/>
        <w:rPr>
          <w:ins w:id="26" w:author="Unknown"/>
          <w:rFonts w:ascii="Arial" w:eastAsia="Times New Roman" w:hAnsi="Arial" w:cs="Arial"/>
          <w:color w:val="202020"/>
          <w:sz w:val="24"/>
          <w:szCs w:val="24"/>
        </w:rPr>
      </w:pPr>
      <w:ins w:id="27" w:author="Unknown">
        <w:r w:rsidRPr="00AA0E51">
          <w:rPr>
            <w:rFonts w:ascii="Arial" w:eastAsia="Times New Roman" w:hAnsi="Arial" w:cs="Arial"/>
            <w:color w:val="202020"/>
            <w:sz w:val="24"/>
            <w:szCs w:val="24"/>
          </w:rPr>
          <w:t>If you play mainly “by ear” and are writing the notes down mainly to jog your memory, this might not matter.</w:t>
        </w:r>
      </w:ins>
    </w:p>
    <w:p w:rsidR="00AA0E51" w:rsidRPr="00AA0E51" w:rsidRDefault="00AA0E51" w:rsidP="00AA0E51">
      <w:pPr>
        <w:spacing w:after="0" w:line="360" w:lineRule="atLeast"/>
        <w:rPr>
          <w:ins w:id="28" w:author="Unknown"/>
          <w:rFonts w:ascii="Arial" w:eastAsia="Times New Roman" w:hAnsi="Arial" w:cs="Arial"/>
          <w:color w:val="202020"/>
          <w:sz w:val="24"/>
          <w:szCs w:val="24"/>
        </w:rPr>
      </w:pPr>
      <w:ins w:id="29" w:author="Unknown">
        <w:r w:rsidRPr="00AA0E51">
          <w:rPr>
            <w:rFonts w:ascii="Arial" w:eastAsia="Times New Roman" w:hAnsi="Arial" w:cs="Arial"/>
            <w:color w:val="202020"/>
            <w:sz w:val="24"/>
            <w:szCs w:val="24"/>
          </w:rPr>
          <w:t>The first two lines of “Twinkle Twinkle Little Star” might simply look like this:</w:t>
        </w:r>
      </w:ins>
    </w:p>
    <w:p w:rsidR="00AA0E51" w:rsidRPr="00AA0E51" w:rsidRDefault="00AA0E51" w:rsidP="00AA0E51">
      <w:pPr>
        <w:spacing w:after="0" w:line="360" w:lineRule="atLeast"/>
        <w:rPr>
          <w:ins w:id="30" w:author="Unknown"/>
          <w:rFonts w:ascii="Arial" w:eastAsia="Times New Roman" w:hAnsi="Arial" w:cs="Arial"/>
          <w:color w:val="202020"/>
          <w:sz w:val="24"/>
          <w:szCs w:val="24"/>
        </w:rPr>
      </w:pPr>
      <w:ins w:id="31" w:author="Unknown">
        <w:r w:rsidRPr="00AA0E51">
          <w:rPr>
            <w:rFonts w:ascii="Arial" w:eastAsia="Times New Roman" w:hAnsi="Arial" w:cs="Arial"/>
            <w:color w:val="202020"/>
            <w:sz w:val="24"/>
            <w:szCs w:val="24"/>
          </w:rPr>
          <w:t>C4 C4 G4 G4 A5 A5 G4 F4 F4 E4 E4 D4 D4 C4</w:t>
        </w:r>
      </w:ins>
    </w:p>
    <w:p w:rsidR="00AA0E51" w:rsidRPr="00AA0E51" w:rsidRDefault="00AA0E51" w:rsidP="00AA0E51">
      <w:pPr>
        <w:spacing w:after="0" w:line="360" w:lineRule="atLeast"/>
        <w:rPr>
          <w:ins w:id="32" w:author="Unknown"/>
          <w:rFonts w:ascii="Arial" w:eastAsia="Times New Roman" w:hAnsi="Arial" w:cs="Arial"/>
          <w:color w:val="202020"/>
          <w:sz w:val="24"/>
          <w:szCs w:val="24"/>
        </w:rPr>
      </w:pPr>
      <w:ins w:id="33" w:author="Unknown">
        <w:r w:rsidRPr="00AA0E51">
          <w:rPr>
            <w:rFonts w:ascii="Arial" w:eastAsia="Times New Roman" w:hAnsi="Arial" w:cs="Arial"/>
            <w:color w:val="202020"/>
            <w:sz w:val="24"/>
            <w:szCs w:val="24"/>
          </w:rPr>
          <w:t>And if you know the tune well, you’ll automatically play each note with the correct length.</w:t>
        </w:r>
      </w:ins>
    </w:p>
    <w:p w:rsidR="00AA0E51" w:rsidRPr="00AA0E51" w:rsidRDefault="00AA0E51" w:rsidP="00AA0E51">
      <w:pPr>
        <w:spacing w:after="0" w:line="360" w:lineRule="atLeast"/>
        <w:rPr>
          <w:ins w:id="34" w:author="Unknown"/>
          <w:rFonts w:ascii="Arial" w:eastAsia="Times New Roman" w:hAnsi="Arial" w:cs="Arial"/>
          <w:color w:val="202020"/>
          <w:sz w:val="24"/>
          <w:szCs w:val="24"/>
        </w:rPr>
      </w:pPr>
      <w:ins w:id="35" w:author="Unknown">
        <w:r w:rsidRPr="00AA0E51">
          <w:rPr>
            <w:rFonts w:ascii="Arial" w:eastAsia="Times New Roman" w:hAnsi="Arial" w:cs="Arial"/>
            <w:color w:val="202020"/>
            <w:sz w:val="24"/>
            <w:szCs w:val="24"/>
          </w:rPr>
          <w:t>If you are interested in recording the length of each note, you could put the names of each note into a grid. To do this, you’ll need to count each “beat” in the music. The beat is a steady rhythm.</w:t>
        </w:r>
      </w:ins>
    </w:p>
    <w:p w:rsidR="00AA0E51" w:rsidRPr="00AA0E51" w:rsidRDefault="00AA0E51" w:rsidP="00AA0E51">
      <w:pPr>
        <w:spacing w:after="0" w:line="360" w:lineRule="atLeast"/>
        <w:rPr>
          <w:ins w:id="36" w:author="Unknown"/>
          <w:rFonts w:ascii="Arial" w:eastAsia="Times New Roman" w:hAnsi="Arial" w:cs="Arial"/>
          <w:color w:val="202020"/>
          <w:sz w:val="24"/>
          <w:szCs w:val="24"/>
        </w:rPr>
      </w:pPr>
      <w:ins w:id="37" w:author="Unknown">
        <w:r w:rsidRPr="00AA0E51">
          <w:rPr>
            <w:rFonts w:ascii="Arial" w:eastAsia="Times New Roman" w:hAnsi="Arial" w:cs="Arial"/>
            <w:color w:val="202020"/>
            <w:sz w:val="24"/>
            <w:szCs w:val="24"/>
          </w:rPr>
          <w:t>For “Twinkle Twinkle Little Star” it’s easiest to count in groups of four. Here’s how the first two lines would look.</w:t>
        </w:r>
      </w:ins>
    </w:p>
    <w:tbl>
      <w:tblPr>
        <w:tblW w:w="0" w:type="auto"/>
        <w:tblCellSpacing w:w="15" w:type="dxa"/>
        <w:tblCellMar>
          <w:top w:w="15" w:type="dxa"/>
          <w:left w:w="15" w:type="dxa"/>
          <w:bottom w:w="15" w:type="dxa"/>
          <w:right w:w="15" w:type="dxa"/>
        </w:tblCellMar>
        <w:tblLook w:val="04A0"/>
      </w:tblPr>
      <w:tblGrid>
        <w:gridCol w:w="382"/>
        <w:gridCol w:w="367"/>
        <w:gridCol w:w="381"/>
        <w:gridCol w:w="381"/>
        <w:gridCol w:w="354"/>
        <w:gridCol w:w="354"/>
        <w:gridCol w:w="381"/>
        <w:gridCol w:w="300"/>
        <w:gridCol w:w="341"/>
        <w:gridCol w:w="341"/>
        <w:gridCol w:w="354"/>
        <w:gridCol w:w="354"/>
        <w:gridCol w:w="367"/>
        <w:gridCol w:w="367"/>
        <w:gridCol w:w="367"/>
        <w:gridCol w:w="315"/>
      </w:tblGrid>
      <w:tr w:rsidR="00AA0E51" w:rsidRPr="00AA0E51" w:rsidTr="00AA0E51">
        <w:trPr>
          <w:tblCellSpacing w:w="15" w:type="dxa"/>
        </w:trPr>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1</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2</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3</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4</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1</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2</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3</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4</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1</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2</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3</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4</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1</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2</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3</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4</w:t>
            </w:r>
          </w:p>
        </w:tc>
      </w:tr>
      <w:tr w:rsidR="00AA0E51" w:rsidRPr="00AA0E51" w:rsidTr="00AA0E51">
        <w:trPr>
          <w:tblCellSpacing w:w="15" w:type="dxa"/>
        </w:trPr>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C4</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C4</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G4</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G4</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A5</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A5</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G4</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F4</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F4</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E4</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E4</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D4</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D4</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C4</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w:t>
            </w:r>
          </w:p>
        </w:tc>
      </w:tr>
    </w:tbl>
    <w:p w:rsidR="00AA0E51" w:rsidRPr="00AA0E51" w:rsidRDefault="00AA0E51" w:rsidP="00AA0E51">
      <w:pPr>
        <w:spacing w:after="0" w:line="360" w:lineRule="atLeast"/>
        <w:rPr>
          <w:ins w:id="38" w:author="Unknown"/>
          <w:rFonts w:ascii="Arial" w:eastAsia="Times New Roman" w:hAnsi="Arial" w:cs="Arial"/>
          <w:color w:val="202020"/>
          <w:sz w:val="24"/>
          <w:szCs w:val="24"/>
        </w:rPr>
      </w:pPr>
      <w:ins w:id="39" w:author="Unknown">
        <w:r w:rsidRPr="00AA0E51">
          <w:rPr>
            <w:rFonts w:ascii="Arial" w:eastAsia="Times New Roman" w:hAnsi="Arial" w:cs="Arial"/>
            <w:color w:val="202020"/>
            <w:sz w:val="24"/>
            <w:szCs w:val="24"/>
          </w:rPr>
          <w:lastRenderedPageBreak/>
          <w:t>You’ll see that I’ve used a dash where a note needs to be held on for more than one beat.</w:t>
        </w:r>
      </w:ins>
    </w:p>
    <w:p w:rsidR="00AA0E51" w:rsidRPr="00AA0E51" w:rsidRDefault="00AA0E51" w:rsidP="00AA0E51">
      <w:pPr>
        <w:spacing w:after="0" w:line="360" w:lineRule="atLeast"/>
        <w:rPr>
          <w:ins w:id="40" w:author="Unknown"/>
          <w:rFonts w:ascii="Arial" w:eastAsia="Times New Roman" w:hAnsi="Arial" w:cs="Arial"/>
          <w:color w:val="202020"/>
          <w:sz w:val="24"/>
          <w:szCs w:val="24"/>
        </w:rPr>
      </w:pPr>
      <w:ins w:id="41" w:author="Unknown">
        <w:r w:rsidRPr="00AA0E51">
          <w:rPr>
            <w:rFonts w:ascii="Arial" w:eastAsia="Times New Roman" w:hAnsi="Arial" w:cs="Arial"/>
            <w:color w:val="202020"/>
            <w:sz w:val="24"/>
            <w:szCs w:val="24"/>
          </w:rPr>
          <w:t>If there are any sections of music where nothing should be played, you could simply write an “X” or a “/” to indicate that nothing should be played (not even a held on note).</w:t>
        </w:r>
      </w:ins>
    </w:p>
    <w:p w:rsidR="00AA0E51" w:rsidRPr="00AA0E51" w:rsidRDefault="00AA0E51" w:rsidP="00AA0E51">
      <w:pPr>
        <w:spacing w:after="0" w:line="360" w:lineRule="atLeast"/>
        <w:rPr>
          <w:ins w:id="42" w:author="Unknown"/>
          <w:rFonts w:ascii="Arial" w:eastAsia="Times New Roman" w:hAnsi="Arial" w:cs="Arial"/>
          <w:color w:val="202020"/>
          <w:sz w:val="24"/>
          <w:szCs w:val="24"/>
        </w:rPr>
      </w:pPr>
      <w:ins w:id="43" w:author="Unknown">
        <w:r w:rsidRPr="00AA0E51">
          <w:rPr>
            <w:rFonts w:ascii="Arial" w:eastAsia="Times New Roman" w:hAnsi="Arial" w:cs="Arial"/>
            <w:color w:val="202020"/>
            <w:sz w:val="24"/>
            <w:szCs w:val="24"/>
          </w:rPr>
          <w:t>You might find in more complicated music that sometimes there’s more than one note in a beat. Then you’ll have to squeeze more notes into each space on the grid.</w:t>
        </w:r>
      </w:ins>
    </w:p>
    <w:p w:rsidR="00AA0E51" w:rsidRPr="00AA0E51" w:rsidRDefault="00AA0E51" w:rsidP="00AA0E51">
      <w:pPr>
        <w:spacing w:after="0" w:line="360" w:lineRule="atLeast"/>
        <w:rPr>
          <w:ins w:id="44" w:author="Unknown"/>
          <w:rFonts w:ascii="Arial" w:eastAsia="Times New Roman" w:hAnsi="Arial" w:cs="Arial"/>
          <w:color w:val="202020"/>
          <w:sz w:val="24"/>
          <w:szCs w:val="24"/>
        </w:rPr>
      </w:pPr>
      <w:ins w:id="45" w:author="Unknown">
        <w:r w:rsidRPr="00AA0E51">
          <w:rPr>
            <w:rFonts w:ascii="Arial" w:eastAsia="Times New Roman" w:hAnsi="Arial" w:cs="Arial"/>
            <w:color w:val="202020"/>
            <w:sz w:val="24"/>
            <w:szCs w:val="24"/>
          </w:rPr>
          <w:t>For example, here’s the first two lines of “Castle on a Cloud” from Les Miserables:</w:t>
        </w:r>
      </w:ins>
    </w:p>
    <w:tbl>
      <w:tblPr>
        <w:tblW w:w="0" w:type="auto"/>
        <w:tblCellSpacing w:w="15" w:type="dxa"/>
        <w:tblCellMar>
          <w:top w:w="15" w:type="dxa"/>
          <w:left w:w="15" w:type="dxa"/>
          <w:bottom w:w="15" w:type="dxa"/>
          <w:right w:w="15" w:type="dxa"/>
        </w:tblCellMar>
        <w:tblLook w:val="04A0"/>
      </w:tblPr>
      <w:tblGrid>
        <w:gridCol w:w="369"/>
        <w:gridCol w:w="728"/>
        <w:gridCol w:w="354"/>
        <w:gridCol w:w="354"/>
        <w:gridCol w:w="354"/>
        <w:gridCol w:w="514"/>
        <w:gridCol w:w="354"/>
        <w:gridCol w:w="300"/>
        <w:gridCol w:w="354"/>
        <w:gridCol w:w="728"/>
        <w:gridCol w:w="354"/>
        <w:gridCol w:w="354"/>
        <w:gridCol w:w="381"/>
        <w:gridCol w:w="341"/>
        <w:gridCol w:w="354"/>
        <w:gridCol w:w="315"/>
      </w:tblGrid>
      <w:tr w:rsidR="00AA0E51" w:rsidRPr="00AA0E51" w:rsidTr="00AA0E51">
        <w:trPr>
          <w:tblCellSpacing w:w="15" w:type="dxa"/>
        </w:trPr>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1</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2</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3</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4</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1</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2</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3</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4</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1</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2</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3</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4</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1</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2</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3</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4</w:t>
            </w:r>
          </w:p>
        </w:tc>
      </w:tr>
      <w:tr w:rsidR="00AA0E51" w:rsidRPr="00AA0E51" w:rsidTr="00AA0E51">
        <w:trPr>
          <w:tblCellSpacing w:w="15" w:type="dxa"/>
        </w:trPr>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A4</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B4 C4</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B4</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A4</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A4</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G#3</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A4</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A4</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B4 C4</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B4</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A4</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G3</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F3</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E3</w:t>
            </w:r>
          </w:p>
        </w:tc>
        <w:tc>
          <w:tcPr>
            <w:tcW w:w="0" w:type="auto"/>
            <w:vAlign w:val="center"/>
            <w:hideMark/>
          </w:tcPr>
          <w:p w:rsidR="00AA0E51" w:rsidRPr="00AA0E51" w:rsidRDefault="00AA0E51" w:rsidP="00AA0E51">
            <w:pPr>
              <w:spacing w:after="0" w:line="300" w:lineRule="atLeast"/>
              <w:rPr>
                <w:rFonts w:ascii="Arial" w:eastAsia="Times New Roman" w:hAnsi="Arial" w:cs="Arial"/>
                <w:color w:val="202020"/>
                <w:sz w:val="24"/>
                <w:szCs w:val="24"/>
              </w:rPr>
            </w:pPr>
            <w:r w:rsidRPr="00AA0E51">
              <w:rPr>
                <w:rFonts w:ascii="Arial" w:eastAsia="Times New Roman" w:hAnsi="Arial" w:cs="Arial"/>
                <w:color w:val="202020"/>
                <w:sz w:val="24"/>
                <w:szCs w:val="24"/>
              </w:rPr>
              <w:t>—</w:t>
            </w:r>
          </w:p>
        </w:tc>
      </w:tr>
    </w:tbl>
    <w:p w:rsidR="00AA0E51" w:rsidRPr="00AA0E51" w:rsidRDefault="00AA0E51" w:rsidP="00AA0E51">
      <w:pPr>
        <w:spacing w:after="0" w:line="360" w:lineRule="atLeast"/>
        <w:rPr>
          <w:ins w:id="46" w:author="Unknown"/>
          <w:rFonts w:ascii="Arial" w:eastAsia="Times New Roman" w:hAnsi="Arial" w:cs="Arial"/>
          <w:color w:val="202020"/>
          <w:sz w:val="24"/>
          <w:szCs w:val="24"/>
        </w:rPr>
      </w:pPr>
      <w:ins w:id="47" w:author="Unknown">
        <w:r w:rsidRPr="00AA0E51">
          <w:rPr>
            <w:rFonts w:ascii="Arial" w:eastAsia="Times New Roman" w:hAnsi="Arial" w:cs="Arial"/>
            <w:color w:val="202020"/>
            <w:sz w:val="24"/>
            <w:szCs w:val="24"/>
          </w:rPr>
          <w:t>Do you get the idea?</w:t>
        </w:r>
      </w:ins>
    </w:p>
    <w:p w:rsidR="00AA0E51" w:rsidRPr="00AA0E51" w:rsidRDefault="00AA0E51" w:rsidP="00AA0E51">
      <w:pPr>
        <w:spacing w:after="0" w:line="360" w:lineRule="atLeast"/>
        <w:rPr>
          <w:ins w:id="48" w:author="Unknown"/>
          <w:rFonts w:ascii="Arial" w:eastAsia="Times New Roman" w:hAnsi="Arial" w:cs="Arial"/>
          <w:color w:val="202020"/>
          <w:sz w:val="24"/>
          <w:szCs w:val="24"/>
        </w:rPr>
      </w:pPr>
      <w:ins w:id="49" w:author="Unknown">
        <w:r w:rsidRPr="00AA0E51">
          <w:rPr>
            <w:rFonts w:ascii="Arial" w:eastAsia="Times New Roman" w:hAnsi="Arial" w:cs="Arial"/>
            <w:color w:val="202020"/>
            <w:sz w:val="24"/>
            <w:szCs w:val="24"/>
          </w:rPr>
          <w:t>That’s just one method for writing down music in a fairly simple way.</w:t>
        </w:r>
      </w:ins>
    </w:p>
    <w:p w:rsidR="00AA0E51" w:rsidRPr="00AA0E51" w:rsidRDefault="00AA0E51" w:rsidP="00AA0E51">
      <w:pPr>
        <w:spacing w:after="0" w:line="360" w:lineRule="atLeast"/>
        <w:rPr>
          <w:ins w:id="50" w:author="Unknown"/>
          <w:rFonts w:ascii="Arial" w:eastAsia="Times New Roman" w:hAnsi="Arial" w:cs="Arial"/>
          <w:color w:val="202020"/>
          <w:sz w:val="24"/>
          <w:szCs w:val="24"/>
        </w:rPr>
      </w:pPr>
      <w:ins w:id="51" w:author="Unknown">
        <w:r w:rsidRPr="00AA0E51">
          <w:rPr>
            <w:rFonts w:ascii="Arial" w:eastAsia="Times New Roman" w:hAnsi="Arial" w:cs="Arial"/>
            <w:color w:val="202020"/>
            <w:sz w:val="24"/>
            <w:szCs w:val="24"/>
          </w:rPr>
          <w:t>It would start to get more complicated if you wanted to write down music where more than one note is played at the same time.</w:t>
        </w:r>
      </w:ins>
    </w:p>
    <w:p w:rsidR="00AA0E51" w:rsidRPr="00AA0E51" w:rsidRDefault="00AA0E51" w:rsidP="00AA0E51">
      <w:pPr>
        <w:spacing w:after="0" w:line="360" w:lineRule="atLeast"/>
        <w:rPr>
          <w:ins w:id="52" w:author="Unknown"/>
          <w:rFonts w:ascii="Arial" w:eastAsia="Times New Roman" w:hAnsi="Arial" w:cs="Arial"/>
          <w:color w:val="202020"/>
          <w:sz w:val="24"/>
          <w:szCs w:val="24"/>
        </w:rPr>
      </w:pPr>
      <w:ins w:id="53" w:author="Unknown">
        <w:r w:rsidRPr="00AA0E51">
          <w:rPr>
            <w:rFonts w:ascii="Arial" w:eastAsia="Times New Roman" w:hAnsi="Arial" w:cs="Arial"/>
            <w:color w:val="202020"/>
            <w:sz w:val="24"/>
            <w:szCs w:val="24"/>
          </w:rPr>
          <w:t>You could create a taller grid and write down groups of notes, but you’d have to remember which fingers on each hand you’d used to play them.</w:t>
        </w:r>
      </w:ins>
    </w:p>
    <w:p w:rsidR="00AA0E51" w:rsidRPr="00AA0E51" w:rsidRDefault="00AA0E51" w:rsidP="00AA0E51">
      <w:pPr>
        <w:spacing w:after="0" w:line="360" w:lineRule="atLeast"/>
        <w:rPr>
          <w:ins w:id="54" w:author="Unknown"/>
          <w:rFonts w:ascii="Arial" w:eastAsia="Times New Roman" w:hAnsi="Arial" w:cs="Arial"/>
          <w:color w:val="202020"/>
          <w:sz w:val="24"/>
          <w:szCs w:val="24"/>
        </w:rPr>
      </w:pPr>
      <w:ins w:id="55" w:author="Unknown">
        <w:r w:rsidRPr="00AA0E51">
          <w:rPr>
            <w:rFonts w:ascii="Arial" w:eastAsia="Times New Roman" w:hAnsi="Arial" w:cs="Arial"/>
            <w:color w:val="202020"/>
            <w:sz w:val="24"/>
            <w:szCs w:val="24"/>
          </w:rPr>
          <w:t>If you want to </w:t>
        </w:r>
        <w:r w:rsidRPr="00AA0E51">
          <w:rPr>
            <w:rFonts w:ascii="Arial" w:eastAsia="Times New Roman" w:hAnsi="Arial" w:cs="Arial"/>
            <w:color w:val="202020"/>
            <w:sz w:val="24"/>
            <w:szCs w:val="24"/>
          </w:rPr>
          <w:fldChar w:fldCharType="begin"/>
        </w:r>
        <w:r w:rsidRPr="00AA0E51">
          <w:rPr>
            <w:rFonts w:ascii="Arial" w:eastAsia="Times New Roman" w:hAnsi="Arial" w:cs="Arial"/>
            <w:color w:val="202020"/>
            <w:sz w:val="24"/>
            <w:szCs w:val="24"/>
          </w:rPr>
          <w:instrText xml:space="preserve"> HYPERLINK "http://pianoandsynth.com/how-to-read-music-basic-primer-piano-keyboard" \o "Link to tutorial on how to read standard printed music notation" </w:instrText>
        </w:r>
        <w:r w:rsidRPr="00AA0E51">
          <w:rPr>
            <w:rFonts w:ascii="Arial" w:eastAsia="Times New Roman" w:hAnsi="Arial" w:cs="Arial"/>
            <w:color w:val="202020"/>
            <w:sz w:val="24"/>
            <w:szCs w:val="24"/>
          </w:rPr>
          <w:fldChar w:fldCharType="separate"/>
        </w:r>
        <w:r w:rsidRPr="00AA0E51">
          <w:rPr>
            <w:rFonts w:ascii="Arial" w:eastAsia="Times New Roman" w:hAnsi="Arial" w:cs="Arial"/>
            <w:color w:val="800080"/>
            <w:sz w:val="24"/>
            <w:szCs w:val="24"/>
            <w:u w:val="single"/>
          </w:rPr>
          <w:t>read other people’s music</w:t>
        </w:r>
        <w:r w:rsidRPr="00AA0E51">
          <w:rPr>
            <w:rFonts w:ascii="Arial" w:eastAsia="Times New Roman" w:hAnsi="Arial" w:cs="Arial"/>
            <w:color w:val="202020"/>
            <w:sz w:val="24"/>
            <w:szCs w:val="24"/>
          </w:rPr>
          <w:fldChar w:fldCharType="end"/>
        </w:r>
        <w:r w:rsidRPr="00AA0E51">
          <w:rPr>
            <w:rFonts w:ascii="Arial" w:eastAsia="Times New Roman" w:hAnsi="Arial" w:cs="Arial"/>
            <w:color w:val="202020"/>
            <w:sz w:val="24"/>
            <w:szCs w:val="24"/>
          </w:rPr>
          <w:t>, you’ll probably find that it’s been written using standard modern musical symbols. It’s also very useful for writing down more complicated music.</w:t>
        </w:r>
      </w:ins>
    </w:p>
    <w:p w:rsidR="00AA0E51" w:rsidRPr="00AA0E51" w:rsidRDefault="00AA0E51" w:rsidP="00AA0E51">
      <w:pPr>
        <w:spacing w:after="0" w:line="360" w:lineRule="atLeast"/>
        <w:rPr>
          <w:ins w:id="56" w:author="Unknown"/>
          <w:rFonts w:ascii="Arial" w:eastAsia="Times New Roman" w:hAnsi="Arial" w:cs="Arial"/>
          <w:color w:val="202020"/>
          <w:sz w:val="24"/>
          <w:szCs w:val="24"/>
        </w:rPr>
      </w:pPr>
      <w:ins w:id="57" w:author="Unknown">
        <w:r w:rsidRPr="00AA0E51">
          <w:rPr>
            <w:rFonts w:ascii="Arial" w:eastAsia="Times New Roman" w:hAnsi="Arial" w:cs="Arial"/>
            <w:color w:val="202020"/>
            <w:sz w:val="24"/>
            <w:szCs w:val="24"/>
          </w:rPr>
          <w:t>That’s a bit much to handle in this article, but </w:t>
        </w:r>
        <w:r w:rsidRPr="00AA0E51">
          <w:rPr>
            <w:rFonts w:ascii="Arial" w:eastAsia="Times New Roman" w:hAnsi="Arial" w:cs="Arial"/>
            <w:b/>
            <w:bCs/>
            <w:color w:val="202020"/>
            <w:sz w:val="24"/>
            <w:szCs w:val="24"/>
          </w:rPr>
          <w:t>check out our </w:t>
        </w:r>
        <w:r w:rsidRPr="00AA0E51">
          <w:rPr>
            <w:rFonts w:ascii="Arial" w:eastAsia="Times New Roman" w:hAnsi="Arial" w:cs="Arial"/>
            <w:b/>
            <w:bCs/>
            <w:color w:val="202020"/>
            <w:sz w:val="24"/>
            <w:szCs w:val="24"/>
          </w:rPr>
          <w:fldChar w:fldCharType="begin"/>
        </w:r>
        <w:r w:rsidRPr="00AA0E51">
          <w:rPr>
            <w:rFonts w:ascii="Arial" w:eastAsia="Times New Roman" w:hAnsi="Arial" w:cs="Arial"/>
            <w:b/>
            <w:bCs/>
            <w:color w:val="202020"/>
            <w:sz w:val="24"/>
            <w:szCs w:val="24"/>
          </w:rPr>
          <w:instrText xml:space="preserve"> HYPERLINK "http://pianoandsynth.com/how-to-read-music-basic-primer-piano-keyboard" \o "Link to tutorial on how to read standard printed music notation" </w:instrText>
        </w:r>
        <w:r w:rsidRPr="00AA0E51">
          <w:rPr>
            <w:rFonts w:ascii="Arial" w:eastAsia="Times New Roman" w:hAnsi="Arial" w:cs="Arial"/>
            <w:b/>
            <w:bCs/>
            <w:color w:val="202020"/>
            <w:sz w:val="24"/>
            <w:szCs w:val="24"/>
          </w:rPr>
          <w:fldChar w:fldCharType="separate"/>
        </w:r>
        <w:r w:rsidRPr="00AA0E51">
          <w:rPr>
            <w:rFonts w:ascii="Arial" w:eastAsia="Times New Roman" w:hAnsi="Arial" w:cs="Arial"/>
            <w:b/>
            <w:bCs/>
            <w:color w:val="800080"/>
            <w:sz w:val="24"/>
            <w:szCs w:val="24"/>
            <w:u w:val="single"/>
          </w:rPr>
          <w:t>how to read printed music primer</w:t>
        </w:r>
        <w:r w:rsidRPr="00AA0E51">
          <w:rPr>
            <w:rFonts w:ascii="Arial" w:eastAsia="Times New Roman" w:hAnsi="Arial" w:cs="Arial"/>
            <w:b/>
            <w:bCs/>
            <w:color w:val="202020"/>
            <w:sz w:val="24"/>
            <w:szCs w:val="24"/>
          </w:rPr>
          <w:fldChar w:fldCharType="end"/>
        </w:r>
        <w:r w:rsidRPr="00AA0E51">
          <w:rPr>
            <w:rFonts w:ascii="Arial" w:eastAsia="Times New Roman" w:hAnsi="Arial" w:cs="Arial"/>
            <w:b/>
            <w:bCs/>
            <w:color w:val="202020"/>
            <w:sz w:val="24"/>
            <w:szCs w:val="24"/>
          </w:rPr>
          <w:t> for a thorough introduction of the basics</w:t>
        </w:r>
        <w:r w:rsidRPr="00AA0E51">
          <w:rPr>
            <w:rFonts w:ascii="Arial" w:eastAsia="Times New Roman" w:hAnsi="Arial" w:cs="Arial"/>
            <w:color w:val="202020"/>
            <w:sz w:val="24"/>
            <w:szCs w:val="24"/>
          </w:rPr>
          <w:t>.</w:t>
        </w:r>
      </w:ins>
    </w:p>
    <w:p w:rsidR="00AA0E51" w:rsidRPr="00AA0E51" w:rsidRDefault="00AA0E51" w:rsidP="00AA0E51">
      <w:pPr>
        <w:spacing w:after="0" w:line="360" w:lineRule="atLeast"/>
        <w:rPr>
          <w:ins w:id="58" w:author="Unknown"/>
          <w:rFonts w:ascii="Arial" w:eastAsia="Times New Roman" w:hAnsi="Arial" w:cs="Arial"/>
          <w:color w:val="202020"/>
          <w:sz w:val="24"/>
          <w:szCs w:val="24"/>
        </w:rPr>
      </w:pPr>
      <w:ins w:id="59" w:author="Unknown">
        <w:r w:rsidRPr="00AA0E51">
          <w:rPr>
            <w:rFonts w:ascii="Arial" w:eastAsia="Times New Roman" w:hAnsi="Arial" w:cs="Arial"/>
            <w:color w:val="202020"/>
            <w:sz w:val="24"/>
            <w:szCs w:val="24"/>
          </w:rPr>
          <w:t>I hope this guide helped you. If you have any questions do feel free to leave a comment below and I’ll help you out as much as I can.</w:t>
        </w:r>
      </w:ins>
    </w:p>
    <w:p w:rsidR="00AA0E51" w:rsidRDefault="00AA0E51"/>
    <w:sectPr w:rsidR="00AA0E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759C9"/>
    <w:rsid w:val="00A759C9"/>
    <w:rsid w:val="00AA0E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A0E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59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759C9"/>
  </w:style>
  <w:style w:type="paragraph" w:styleId="BalloonText">
    <w:name w:val="Balloon Text"/>
    <w:basedOn w:val="Normal"/>
    <w:link w:val="BalloonTextChar"/>
    <w:uiPriority w:val="99"/>
    <w:semiHidden/>
    <w:unhideWhenUsed/>
    <w:rsid w:val="00A759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9C9"/>
    <w:rPr>
      <w:rFonts w:ascii="Tahoma" w:hAnsi="Tahoma" w:cs="Tahoma"/>
      <w:sz w:val="16"/>
      <w:szCs w:val="16"/>
    </w:rPr>
  </w:style>
  <w:style w:type="character" w:customStyle="1" w:styleId="Heading2Char">
    <w:name w:val="Heading 2 Char"/>
    <w:basedOn w:val="DefaultParagraphFont"/>
    <w:link w:val="Heading2"/>
    <w:uiPriority w:val="9"/>
    <w:rsid w:val="00AA0E51"/>
    <w:rPr>
      <w:rFonts w:ascii="Times New Roman" w:eastAsia="Times New Roman" w:hAnsi="Times New Roman" w:cs="Times New Roman"/>
      <w:b/>
      <w:bCs/>
      <w:sz w:val="36"/>
      <w:szCs w:val="36"/>
    </w:rPr>
  </w:style>
  <w:style w:type="character" w:styleId="Strong">
    <w:name w:val="Strong"/>
    <w:basedOn w:val="DefaultParagraphFont"/>
    <w:uiPriority w:val="22"/>
    <w:qFormat/>
    <w:rsid w:val="00AA0E51"/>
    <w:rPr>
      <w:b/>
      <w:bCs/>
    </w:rPr>
  </w:style>
  <w:style w:type="character" w:styleId="Hyperlink">
    <w:name w:val="Hyperlink"/>
    <w:basedOn w:val="DefaultParagraphFont"/>
    <w:uiPriority w:val="99"/>
    <w:semiHidden/>
    <w:unhideWhenUsed/>
    <w:rsid w:val="00AA0E51"/>
    <w:rPr>
      <w:color w:val="0000FF"/>
      <w:u w:val="single"/>
    </w:rPr>
  </w:style>
  <w:style w:type="character" w:styleId="Emphasis">
    <w:name w:val="Emphasis"/>
    <w:basedOn w:val="DefaultParagraphFont"/>
    <w:uiPriority w:val="20"/>
    <w:qFormat/>
    <w:rsid w:val="00AA0E51"/>
    <w:rPr>
      <w:i/>
      <w:iCs/>
    </w:rPr>
  </w:style>
</w:styles>
</file>

<file path=word/webSettings.xml><?xml version="1.0" encoding="utf-8"?>
<w:webSettings xmlns:r="http://schemas.openxmlformats.org/officeDocument/2006/relationships" xmlns:w="http://schemas.openxmlformats.org/wordprocessingml/2006/main">
  <w:divs>
    <w:div w:id="48266010">
      <w:bodyDiv w:val="1"/>
      <w:marLeft w:val="0"/>
      <w:marRight w:val="0"/>
      <w:marTop w:val="0"/>
      <w:marBottom w:val="0"/>
      <w:divBdr>
        <w:top w:val="none" w:sz="0" w:space="0" w:color="auto"/>
        <w:left w:val="none" w:sz="0" w:space="0" w:color="auto"/>
        <w:bottom w:val="none" w:sz="0" w:space="0" w:color="auto"/>
        <w:right w:val="none" w:sz="0" w:space="0" w:color="auto"/>
      </w:divBdr>
    </w:div>
    <w:div w:id="377512044">
      <w:bodyDiv w:val="1"/>
      <w:marLeft w:val="0"/>
      <w:marRight w:val="0"/>
      <w:marTop w:val="0"/>
      <w:marBottom w:val="0"/>
      <w:divBdr>
        <w:top w:val="none" w:sz="0" w:space="0" w:color="auto"/>
        <w:left w:val="none" w:sz="0" w:space="0" w:color="auto"/>
        <w:bottom w:val="none" w:sz="0" w:space="0" w:color="auto"/>
        <w:right w:val="none" w:sz="0" w:space="0" w:color="auto"/>
      </w:divBdr>
      <w:divsChild>
        <w:div w:id="1033533561">
          <w:marLeft w:val="150"/>
          <w:marRight w:val="0"/>
          <w:marTop w:val="0"/>
          <w:marBottom w:val="0"/>
          <w:divBdr>
            <w:top w:val="single" w:sz="12" w:space="4" w:color="CC9999"/>
            <w:left w:val="single" w:sz="12" w:space="4" w:color="CC9999"/>
            <w:bottom w:val="single" w:sz="12" w:space="4" w:color="CC9999"/>
            <w:right w:val="single" w:sz="12" w:space="4" w:color="CC9999"/>
          </w:divBdr>
        </w:div>
        <w:div w:id="1412464503">
          <w:blockQuote w:val="1"/>
          <w:marLeft w:val="300"/>
          <w:marRight w:val="300"/>
          <w:marTop w:val="0"/>
          <w:marBottom w:val="225"/>
          <w:divBdr>
            <w:top w:val="none" w:sz="0" w:space="0" w:color="auto"/>
            <w:left w:val="single" w:sz="36" w:space="11" w:color="C0C0C0"/>
            <w:bottom w:val="none" w:sz="0" w:space="0" w:color="auto"/>
            <w:right w:val="none" w:sz="0" w:space="0" w:color="auto"/>
          </w:divBdr>
        </w:div>
      </w:divsChild>
    </w:div>
    <w:div w:id="826820749">
      <w:bodyDiv w:val="1"/>
      <w:marLeft w:val="0"/>
      <w:marRight w:val="0"/>
      <w:marTop w:val="0"/>
      <w:marBottom w:val="0"/>
      <w:divBdr>
        <w:top w:val="none" w:sz="0" w:space="0" w:color="auto"/>
        <w:left w:val="none" w:sz="0" w:space="0" w:color="auto"/>
        <w:bottom w:val="none" w:sz="0" w:space="0" w:color="auto"/>
        <w:right w:val="none" w:sz="0" w:space="0" w:color="auto"/>
      </w:divBdr>
      <w:divsChild>
        <w:div w:id="561911630">
          <w:marLeft w:val="150"/>
          <w:marRight w:val="0"/>
          <w:marTop w:val="0"/>
          <w:marBottom w:val="0"/>
          <w:divBdr>
            <w:top w:val="single" w:sz="12" w:space="4" w:color="CC9999"/>
            <w:left w:val="single" w:sz="12" w:space="4" w:color="CC9999"/>
            <w:bottom w:val="single" w:sz="12" w:space="4" w:color="CC9999"/>
            <w:right w:val="single" w:sz="12" w:space="4" w:color="CC9999"/>
          </w:divBdr>
        </w:div>
        <w:div w:id="164712732">
          <w:blockQuote w:val="1"/>
          <w:marLeft w:val="300"/>
          <w:marRight w:val="300"/>
          <w:marTop w:val="0"/>
          <w:marBottom w:val="225"/>
          <w:divBdr>
            <w:top w:val="none" w:sz="0" w:space="0" w:color="auto"/>
            <w:left w:val="single" w:sz="36" w:space="11" w:color="C0C0C0"/>
            <w:bottom w:val="none" w:sz="0" w:space="0" w:color="auto"/>
            <w:right w:val="none" w:sz="0" w:space="0" w:color="auto"/>
          </w:divBdr>
        </w:div>
      </w:divsChild>
    </w:div>
    <w:div w:id="1078479309">
      <w:bodyDiv w:val="1"/>
      <w:marLeft w:val="0"/>
      <w:marRight w:val="0"/>
      <w:marTop w:val="0"/>
      <w:marBottom w:val="0"/>
      <w:divBdr>
        <w:top w:val="none" w:sz="0" w:space="0" w:color="auto"/>
        <w:left w:val="none" w:sz="0" w:space="0" w:color="auto"/>
        <w:bottom w:val="none" w:sz="0" w:space="0" w:color="auto"/>
        <w:right w:val="none" w:sz="0" w:space="0" w:color="auto"/>
      </w:divBdr>
    </w:div>
    <w:div w:id="1507793297">
      <w:bodyDiv w:val="1"/>
      <w:marLeft w:val="0"/>
      <w:marRight w:val="0"/>
      <w:marTop w:val="0"/>
      <w:marBottom w:val="0"/>
      <w:divBdr>
        <w:top w:val="none" w:sz="0" w:space="0" w:color="auto"/>
        <w:left w:val="none" w:sz="0" w:space="0" w:color="auto"/>
        <w:bottom w:val="none" w:sz="0" w:space="0" w:color="auto"/>
        <w:right w:val="none" w:sz="0" w:space="0" w:color="auto"/>
      </w:divBdr>
      <w:divsChild>
        <w:div w:id="506671679">
          <w:marLeft w:val="150"/>
          <w:marRight w:val="0"/>
          <w:marTop w:val="0"/>
          <w:marBottom w:val="0"/>
          <w:divBdr>
            <w:top w:val="single" w:sz="12" w:space="4" w:color="CC9999"/>
            <w:left w:val="single" w:sz="12" w:space="4" w:color="CC9999"/>
            <w:bottom w:val="single" w:sz="12" w:space="4" w:color="CC9999"/>
            <w:right w:val="single" w:sz="12" w:space="4" w:color="CC9999"/>
          </w:divBdr>
        </w:div>
        <w:div w:id="609437096">
          <w:blockQuote w:val="1"/>
          <w:marLeft w:val="300"/>
          <w:marRight w:val="300"/>
          <w:marTop w:val="0"/>
          <w:marBottom w:val="225"/>
          <w:divBdr>
            <w:top w:val="none" w:sz="0" w:space="0" w:color="auto"/>
            <w:left w:val="single" w:sz="36" w:space="11" w:color="C0C0C0"/>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ianoandsynth.com/how-to-label-and-write-notes-on-the-piano-keyboard-a-basic-guide/" TargetMode="External"/><Relationship Id="rId3" Type="http://schemas.openxmlformats.org/officeDocument/2006/relationships/webSettings" Target="webSettings.xml"/><Relationship Id="rId7" Type="http://schemas.openxmlformats.org/officeDocument/2006/relationships/hyperlink" Target="http://pianoandsynth.com/wp-content/uploads/2009/05/middlec.mi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4.gif"/><Relationship Id="rId4" Type="http://schemas.openxmlformats.org/officeDocument/2006/relationships/image" Target="media/image1.jpeg"/><Relationship Id="rId9" Type="http://schemas.openxmlformats.org/officeDocument/2006/relationships/hyperlink" Target="http://pianoandsynth.com/wp-content/uploads/2009/05/music-keyboard.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1551</Words>
  <Characters>8847</Characters>
  <Application>Microsoft Office Word</Application>
  <DocSecurity>0</DocSecurity>
  <Lines>73</Lines>
  <Paragraphs>20</Paragraphs>
  <ScaleCrop>false</ScaleCrop>
  <Company/>
  <LinksUpToDate>false</LinksUpToDate>
  <CharactersWithSpaces>10378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letazza01</dc:creator>
  <cp:keywords/>
  <dc:description/>
  <cp:lastModifiedBy>letazza01</cp:lastModifiedBy>
  <cp:revision>2</cp:revision>
  <dcterms:created xsi:type="dcterms:W3CDTF">2013-05-25T07:18:00Z</dcterms:created>
  <dcterms:modified xsi:type="dcterms:W3CDTF">2013-05-25T07:36:00Z</dcterms:modified>
</cp:coreProperties>
</file>